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7402" w:rsidRDefault="00D91972" w:rsidP="004D5D77">
      <w:pPr>
        <w:spacing w:after="246" w:line="246" w:lineRule="auto"/>
        <w:ind w:left="10" w:right="-15"/>
        <w:contextualSpacing/>
        <w:jc w:val="center"/>
        <w:pPrChange w:id="0" w:author="Microsoft account" w:date="2023-02-13T14:33:00Z">
          <w:pPr>
            <w:spacing w:after="246" w:line="246" w:lineRule="auto"/>
            <w:ind w:left="10" w:right="-15"/>
            <w:jc w:val="center"/>
          </w:pPr>
        </w:pPrChange>
      </w:pPr>
      <w:r>
        <w:t xml:space="preserve">Report on the variation of Covid-19 Case types on population of different Country Regions. </w:t>
      </w:r>
    </w:p>
    <w:p w:rsidR="00217402" w:rsidRDefault="004D5D77" w:rsidP="004D5D77">
      <w:pPr>
        <w:spacing w:after="584" w:line="246" w:lineRule="auto"/>
        <w:ind w:left="10" w:right="-15"/>
        <w:contextualSpacing/>
        <w:jc w:val="center"/>
        <w:rPr>
          <w:ins w:id="1" w:author="Microsoft account" w:date="2023-02-13T14:34:00Z"/>
        </w:rPr>
        <w:pPrChange w:id="2" w:author="Microsoft account" w:date="2023-02-13T14:33:00Z">
          <w:pPr>
            <w:spacing w:after="584" w:line="246" w:lineRule="auto"/>
            <w:ind w:left="10" w:right="-15"/>
            <w:jc w:val="center"/>
          </w:pPr>
        </w:pPrChange>
      </w:pPr>
      <w:ins w:id="3" w:author="Microsoft account" w:date="2023-02-13T14:32:00Z">
        <w:r>
          <w:t xml:space="preserve">Authors: </w:t>
        </w:r>
      </w:ins>
      <w:r w:rsidR="00D91972">
        <w:t xml:space="preserve">Shellah Nsubuga, Joyce Adee, Atim Sarah, Annet Balinabyo. </w:t>
      </w:r>
    </w:p>
    <w:p w:rsidR="004D5D77" w:rsidRDefault="004D5D77" w:rsidP="004D5D77">
      <w:pPr>
        <w:spacing w:after="584" w:line="246" w:lineRule="auto"/>
        <w:ind w:left="10" w:right="-15"/>
        <w:contextualSpacing/>
        <w:jc w:val="center"/>
        <w:rPr>
          <w:ins w:id="4" w:author="Microsoft account" w:date="2023-02-13T14:32:00Z"/>
        </w:rPr>
        <w:pPrChange w:id="5" w:author="Microsoft account" w:date="2023-02-13T14:33:00Z">
          <w:pPr>
            <w:spacing w:after="584" w:line="246" w:lineRule="auto"/>
            <w:ind w:left="10" w:right="-15"/>
            <w:jc w:val="center"/>
          </w:pPr>
        </w:pPrChange>
      </w:pPr>
    </w:p>
    <w:p w:rsidR="004D5D77" w:rsidRPr="004D5D77" w:rsidRDefault="004D5D77" w:rsidP="004D5D77">
      <w:pPr>
        <w:spacing w:after="584" w:line="246" w:lineRule="auto"/>
        <w:ind w:left="10" w:right="-15"/>
        <w:contextualSpacing/>
        <w:jc w:val="left"/>
        <w:rPr>
          <w:ins w:id="6" w:author="Microsoft account" w:date="2023-02-13T14:34:00Z"/>
          <w:b/>
          <w:rPrChange w:id="7" w:author="Microsoft account" w:date="2023-02-13T14:34:00Z">
            <w:rPr>
              <w:ins w:id="8" w:author="Microsoft account" w:date="2023-02-13T14:34:00Z"/>
            </w:rPr>
          </w:rPrChange>
        </w:rPr>
        <w:pPrChange w:id="9" w:author="Microsoft account" w:date="2023-02-13T14:33:00Z">
          <w:pPr>
            <w:spacing w:after="584" w:line="246" w:lineRule="auto"/>
            <w:ind w:left="10" w:right="-15"/>
            <w:jc w:val="center"/>
          </w:pPr>
        </w:pPrChange>
      </w:pPr>
      <w:ins w:id="10" w:author="Microsoft account" w:date="2023-02-13T14:32:00Z">
        <w:r w:rsidRPr="004D5D77">
          <w:rPr>
            <w:b/>
            <w:rPrChange w:id="11" w:author="Microsoft account" w:date="2023-02-13T14:34:00Z">
              <w:rPr/>
            </w:rPrChange>
          </w:rPr>
          <w:t>Abstract</w:t>
        </w:r>
      </w:ins>
    </w:p>
    <w:p w:rsidR="004D5D77" w:rsidRDefault="004D5D77" w:rsidP="004D5D77">
      <w:pPr>
        <w:spacing w:after="584" w:line="246" w:lineRule="auto"/>
        <w:ind w:left="10" w:right="-15"/>
        <w:contextualSpacing/>
        <w:jc w:val="left"/>
        <w:rPr>
          <w:ins w:id="12" w:author="Microsoft account" w:date="2023-02-13T14:34:00Z"/>
        </w:rPr>
        <w:pPrChange w:id="13" w:author="Microsoft account" w:date="2023-02-13T14:33:00Z">
          <w:pPr>
            <w:spacing w:after="584" w:line="246" w:lineRule="auto"/>
            <w:ind w:left="10" w:right="-15"/>
            <w:jc w:val="center"/>
          </w:pPr>
        </w:pPrChange>
      </w:pPr>
    </w:p>
    <w:p w:rsidR="004D5D77" w:rsidRDefault="004D5D77" w:rsidP="004D5D77">
      <w:pPr>
        <w:spacing w:after="100" w:afterAutospacing="1" w:line="240" w:lineRule="auto"/>
        <w:ind w:left="0" w:firstLine="0"/>
        <w:contextualSpacing/>
        <w:jc w:val="left"/>
        <w:rPr>
          <w:ins w:id="14" w:author="Microsoft account" w:date="2023-02-13T14:34:00Z"/>
        </w:rPr>
      </w:pPr>
      <w:ins w:id="15" w:author="Microsoft account" w:date="2023-02-13T14:34:00Z">
        <w:r>
          <w:t>Since December 2019, COVID-19 has evolved to become a pandemic and resulted in, according to the WHO as of May 31, 2021, 170 million cases and 3.5 million deaths.</w:t>
        </w:r>
      </w:ins>
    </w:p>
    <w:p w:rsidR="004D5D77" w:rsidRDefault="004D5D77" w:rsidP="004D5D77">
      <w:pPr>
        <w:spacing w:after="100" w:afterAutospacing="1" w:line="240" w:lineRule="auto"/>
        <w:ind w:left="0" w:firstLine="0"/>
        <w:contextualSpacing/>
        <w:jc w:val="left"/>
        <w:rPr>
          <w:ins w:id="16" w:author="Microsoft account" w:date="2023-02-13T14:34:00Z"/>
        </w:rPr>
      </w:pPr>
    </w:p>
    <w:p w:rsidR="004D5D77" w:rsidRDefault="004D5D77" w:rsidP="004D5D77">
      <w:pPr>
        <w:spacing w:after="584" w:line="240" w:lineRule="auto"/>
        <w:ind w:left="11" w:right="-17" w:hanging="11"/>
        <w:contextualSpacing/>
        <w:jc w:val="left"/>
        <w:rPr>
          <w:ins w:id="17" w:author="Microsoft account" w:date="2023-02-13T14:34:00Z"/>
        </w:rPr>
      </w:pPr>
      <w:ins w:id="18" w:author="Microsoft account" w:date="2023-02-13T14:34:00Z">
        <w:r>
          <w:t>The COVID-19 pandemic has had profound effects on health care and other societal systems, as well as the global economy. As is the case in most humanitarian emergencies, poorer developing nations have taken the hardest hits, and disadvantaged groups, particularly people living in poverty and subject to marginalization and exclusion, have suffered the most.</w:t>
        </w:r>
      </w:ins>
    </w:p>
    <w:p w:rsidR="004D5D77" w:rsidRPr="0014094C" w:rsidRDefault="004D5D77" w:rsidP="004D5D77">
      <w:pPr>
        <w:spacing w:after="584" w:line="240" w:lineRule="auto"/>
        <w:ind w:left="11" w:right="-17" w:hanging="11"/>
        <w:contextualSpacing/>
        <w:jc w:val="left"/>
        <w:rPr>
          <w:ins w:id="19" w:author="Microsoft account" w:date="2023-02-13T14:34:00Z"/>
        </w:rPr>
      </w:pPr>
    </w:p>
    <w:p w:rsidR="004D5D77" w:rsidRDefault="004D5D77" w:rsidP="004D5D77">
      <w:pPr>
        <w:spacing w:after="584" w:line="240" w:lineRule="auto"/>
        <w:ind w:left="11" w:right="-17" w:hanging="11"/>
        <w:contextualSpacing/>
        <w:jc w:val="left"/>
        <w:rPr>
          <w:ins w:id="20" w:author="Microsoft account" w:date="2023-02-13T14:34:00Z"/>
        </w:rPr>
      </w:pPr>
      <w:ins w:id="21" w:author="Microsoft account" w:date="2023-02-13T14:34:00Z">
        <w:r>
          <w:t xml:space="preserve">We address how Covid-19 case types varied on the population of different country regions across the globe. Our results based on the Covid-19 Case dataset suggest that relatively high populations in different countries across the globe were highly affected by the different case types; deaths and confirmed cases.  </w:t>
        </w:r>
      </w:ins>
    </w:p>
    <w:p w:rsidR="004D5D77" w:rsidRDefault="004D5D77" w:rsidP="004D5D77">
      <w:pPr>
        <w:contextualSpacing/>
        <w:rPr>
          <w:ins w:id="22" w:author="Microsoft account" w:date="2023-02-13T14:32:00Z"/>
        </w:rPr>
        <w:pPrChange w:id="23" w:author="Microsoft account" w:date="2023-02-13T14:34:00Z">
          <w:pPr>
            <w:spacing w:after="584" w:line="246" w:lineRule="auto"/>
            <w:ind w:left="10" w:right="-15"/>
            <w:jc w:val="center"/>
          </w:pPr>
        </w:pPrChange>
      </w:pPr>
      <w:ins w:id="24" w:author="Microsoft account" w:date="2023-02-13T14:34:00Z">
        <w:r>
          <w:t xml:space="preserve">The results of the study basing on the dataset will be beneficial to medical personnel who would want to know how different regions were affected by covid-19. </w:t>
        </w:r>
      </w:ins>
    </w:p>
    <w:p w:rsidR="004D5D77" w:rsidRDefault="004D5D77" w:rsidP="004D5D77">
      <w:pPr>
        <w:spacing w:after="584" w:line="246" w:lineRule="auto"/>
        <w:ind w:left="10" w:right="-15"/>
        <w:contextualSpacing/>
        <w:jc w:val="center"/>
        <w:pPrChange w:id="25" w:author="Microsoft account" w:date="2023-02-13T14:33:00Z">
          <w:pPr>
            <w:spacing w:after="584" w:line="246" w:lineRule="auto"/>
            <w:ind w:left="10" w:right="-15"/>
            <w:jc w:val="center"/>
          </w:pPr>
        </w:pPrChange>
      </w:pPr>
    </w:p>
    <w:p w:rsidR="00217402" w:rsidRDefault="00D91972" w:rsidP="004D5D77">
      <w:pPr>
        <w:spacing w:after="224" w:line="240" w:lineRule="auto"/>
        <w:ind w:left="9"/>
        <w:contextualSpacing/>
        <w:jc w:val="left"/>
        <w:rPr>
          <w:ins w:id="26" w:author="Microsoft account" w:date="2023-02-13T15:05:00Z"/>
          <w:b/>
        </w:rPr>
        <w:pPrChange w:id="27" w:author="Microsoft account" w:date="2023-02-13T14:33:00Z">
          <w:pPr>
            <w:spacing w:after="224" w:line="240" w:lineRule="auto"/>
            <w:ind w:left="9"/>
            <w:jc w:val="left"/>
          </w:pPr>
        </w:pPrChange>
      </w:pPr>
      <w:r>
        <w:rPr>
          <w:b/>
        </w:rPr>
        <w:t xml:space="preserve">Introduction </w:t>
      </w:r>
    </w:p>
    <w:p w:rsidR="004D5D77" w:rsidRDefault="004D5D77" w:rsidP="004D5D77">
      <w:pPr>
        <w:spacing w:after="224" w:line="240" w:lineRule="auto"/>
        <w:ind w:left="9"/>
        <w:contextualSpacing/>
        <w:jc w:val="left"/>
        <w:pPrChange w:id="28" w:author="Microsoft account" w:date="2023-02-13T14:33:00Z">
          <w:pPr>
            <w:spacing w:after="224" w:line="240" w:lineRule="auto"/>
            <w:ind w:left="9"/>
            <w:jc w:val="left"/>
          </w:pPr>
        </w:pPrChange>
      </w:pPr>
    </w:p>
    <w:p w:rsidR="00217402" w:rsidRDefault="00D91972" w:rsidP="004D5D77">
      <w:pPr>
        <w:spacing w:after="111" w:line="252" w:lineRule="auto"/>
        <w:ind w:left="14" w:firstLine="0"/>
        <w:contextualSpacing/>
        <w:jc w:val="left"/>
        <w:pPrChange w:id="29" w:author="Microsoft account" w:date="2023-02-13T14:33:00Z">
          <w:pPr>
            <w:spacing w:after="111" w:line="252" w:lineRule="auto"/>
            <w:ind w:left="14" w:firstLine="0"/>
            <w:jc w:val="left"/>
          </w:pPr>
        </w:pPrChange>
      </w:pPr>
      <w:r>
        <w:t xml:space="preserve">This is a report on </w:t>
      </w:r>
      <w:r>
        <w:rPr>
          <w:i/>
        </w:rPr>
        <w:t xml:space="preserve">the variation of Covid-19 Case types on population of different Country Regions. </w:t>
      </w:r>
    </w:p>
    <w:p w:rsidR="00217402" w:rsidRDefault="00D91972" w:rsidP="004D5D77">
      <w:pPr>
        <w:spacing w:after="109" w:line="252" w:lineRule="auto"/>
        <w:ind w:left="9"/>
        <w:contextualSpacing/>
        <w:jc w:val="left"/>
        <w:pPrChange w:id="30" w:author="Microsoft account" w:date="2023-02-13T14:33:00Z">
          <w:pPr>
            <w:spacing w:after="109" w:line="252" w:lineRule="auto"/>
            <w:ind w:left="9"/>
            <w:jc w:val="left"/>
          </w:pPr>
        </w:pPrChange>
      </w:pPr>
      <w:r>
        <w:rPr>
          <w:color w:val="171717"/>
        </w:rPr>
        <w:t xml:space="preserve">COVID-19, the respiratory disease caused by severe acute respiratory syndrome coronavirus 2 (SARS-CoV-2) was first reported in Wuhan, China in late December 2019 </w:t>
      </w:r>
    </w:p>
    <w:p w:rsidR="00217402" w:rsidRDefault="00D91972" w:rsidP="004D5D77">
      <w:pPr>
        <w:spacing w:after="109" w:line="252" w:lineRule="auto"/>
        <w:ind w:left="9"/>
        <w:contextualSpacing/>
        <w:jc w:val="left"/>
        <w:pPrChange w:id="31" w:author="Microsoft account" w:date="2023-02-13T14:33:00Z">
          <w:pPr>
            <w:spacing w:after="109" w:line="252" w:lineRule="auto"/>
            <w:ind w:left="9"/>
            <w:jc w:val="left"/>
          </w:pPr>
        </w:pPrChange>
      </w:pPr>
      <w:r>
        <w:rPr>
          <w:color w:val="171717"/>
        </w:rPr>
        <w:t xml:space="preserve"> </w:t>
      </w:r>
      <w:del w:id="32" w:author="Microsoft account" w:date="2023-02-13T14:35:00Z">
        <w:r w:rsidR="007E36E2" w:rsidDel="004D5D77">
          <w:fldChar w:fldCharType="begin"/>
        </w:r>
        <w:r w:rsidR="007E36E2" w:rsidDel="004D5D77">
          <w:delInstrText xml:space="preserve"> HYPERLI</w:delInstrText>
        </w:r>
        <w:r w:rsidR="007E36E2" w:rsidDel="004D5D77">
          <w:delInstrText xml:space="preserve">NK "https://globalizationandhealth.biomedcentral.com/articles/10.1186/s12992-020-00643-7" \l "ref-CR1" \h </w:delInstrText>
        </w:r>
        <w:r w:rsidR="007E36E2" w:rsidDel="004D5D77">
          <w:fldChar w:fldCharType="separate"/>
        </w:r>
        <w:r w:rsidDel="004D5D77">
          <w:rPr>
            <w:color w:val="171717"/>
          </w:rPr>
          <w:delText>[</w:delText>
        </w:r>
        <w:r w:rsidR="007E36E2" w:rsidDel="004D5D77">
          <w:rPr>
            <w:color w:val="171717"/>
          </w:rPr>
          <w:fldChar w:fldCharType="end"/>
        </w:r>
        <w:r w:rsidDel="004D5D77">
          <w:rPr>
            <w:color w:val="171717"/>
            <w:u w:val="single" w:color="171717"/>
          </w:rPr>
          <w:delText>1</w:delText>
        </w:r>
        <w:r w:rsidR="007E36E2" w:rsidDel="004D5D77">
          <w:fldChar w:fldCharType="begin"/>
        </w:r>
        <w:r w:rsidR="007E36E2" w:rsidDel="004D5D77">
          <w:delInstrText xml:space="preserve"> HYPERLINK "https://globaliz</w:delInstrText>
        </w:r>
        <w:r w:rsidR="007E36E2" w:rsidDel="004D5D77">
          <w:delInstrText xml:space="preserve">ationandhealth.biomedcentral.com/articles/10.1186/s12992-020-00643-7" \l "ref-CR1" \h </w:delInstrText>
        </w:r>
        <w:r w:rsidR="007E36E2" w:rsidDel="004D5D77">
          <w:fldChar w:fldCharType="separate"/>
        </w:r>
        <w:r w:rsidDel="004D5D77">
          <w:rPr>
            <w:color w:val="171717"/>
          </w:rPr>
          <w:delText>]</w:delText>
        </w:r>
        <w:r w:rsidR="007E36E2" w:rsidDel="004D5D77">
          <w:rPr>
            <w:color w:val="171717"/>
          </w:rPr>
          <w:fldChar w:fldCharType="end"/>
        </w:r>
        <w:r w:rsidDel="004D5D77">
          <w:rPr>
            <w:color w:val="171717"/>
          </w:rPr>
          <w:delText xml:space="preserve">. </w:delText>
        </w:r>
      </w:del>
      <w:r>
        <w:rPr>
          <w:color w:val="171717"/>
        </w:rPr>
        <w:t xml:space="preserve">On January 30, 2020, SARS-CoV-2 was declared a public health emergency of international concern, having spread to multiple countries outside of China </w:t>
      </w:r>
      <w:del w:id="33" w:author="Microsoft account" w:date="2023-02-13T14:35:00Z">
        <w:r w:rsidDel="004D5D77">
          <w:rPr>
            <w:color w:val="171717"/>
          </w:rPr>
          <w:delText>[</w:delText>
        </w:r>
        <w:r w:rsidR="007E36E2" w:rsidDel="004D5D77">
          <w:fldChar w:fldCharType="begin"/>
        </w:r>
        <w:r w:rsidR="007E36E2" w:rsidDel="004D5D77">
          <w:delInstrText xml:space="preserve"> HYPERLINK "h</w:delInstrText>
        </w:r>
        <w:r w:rsidR="007E36E2" w:rsidDel="004D5D77">
          <w:delInstrText xml:space="preserve">ttps://globalizationandhealth.biomedcentral.com/articles/10.1186/s12992-020-00643-7" \l "ref-CR2" \h </w:delInstrText>
        </w:r>
        <w:r w:rsidR="007E36E2" w:rsidDel="004D5D77">
          <w:fldChar w:fldCharType="separate"/>
        </w:r>
        <w:r w:rsidDel="004D5D77">
          <w:rPr>
            <w:color w:val="171717"/>
            <w:u w:val="single" w:color="171717"/>
          </w:rPr>
          <w:delText>2</w:delText>
        </w:r>
        <w:r w:rsidR="007E36E2" w:rsidDel="004D5D77">
          <w:rPr>
            <w:color w:val="171717"/>
            <w:u w:val="single" w:color="171717"/>
          </w:rPr>
          <w:fldChar w:fldCharType="end"/>
        </w:r>
        <w:r w:rsidR="007E36E2" w:rsidDel="004D5D77">
          <w:fldChar w:fldCharType="begin"/>
        </w:r>
        <w:r w:rsidR="007E36E2" w:rsidDel="004D5D77">
          <w:delInstrText xml:space="preserve"> HYPERLINK "https://globalizationandhealth.biomedcentral.com/articles/10.1186/s12992-020-00643-7" \l "ref-CR2" \h </w:delInstrText>
        </w:r>
        <w:r w:rsidR="007E36E2" w:rsidDel="004D5D77">
          <w:fldChar w:fldCharType="separate"/>
        </w:r>
        <w:r w:rsidDel="004D5D77">
          <w:rPr>
            <w:color w:val="171717"/>
          </w:rPr>
          <w:delText>]</w:delText>
        </w:r>
        <w:r w:rsidR="007E36E2" w:rsidDel="004D5D77">
          <w:rPr>
            <w:color w:val="171717"/>
          </w:rPr>
          <w:fldChar w:fldCharType="end"/>
        </w:r>
        <w:r w:rsidDel="004D5D77">
          <w:rPr>
            <w:color w:val="171717"/>
          </w:rPr>
          <w:delText xml:space="preserve">. </w:delText>
        </w:r>
      </w:del>
      <w:r>
        <w:rPr>
          <w:color w:val="171717"/>
        </w:rPr>
        <w:t xml:space="preserve">By March 11, 2020, it was declared a global pandemic, with approximately 118,000 confirmed cases and nearly 4300 deaths on all continents except Antarctica </w:t>
      </w:r>
      <w:del w:id="34" w:author="Microsoft account" w:date="2023-02-13T14:35:00Z">
        <w:r w:rsidDel="004D5D77">
          <w:rPr>
            <w:color w:val="171717"/>
          </w:rPr>
          <w:delText>[</w:delText>
        </w:r>
        <w:r w:rsidR="007E36E2" w:rsidDel="004D5D77">
          <w:fldChar w:fldCharType="begin"/>
        </w:r>
        <w:r w:rsidR="007E36E2" w:rsidDel="004D5D77">
          <w:delInstrText xml:space="preserve"> HYPERLINK "https://globalizationandhealth.biomedcentral.com/articles/10.1186/s12992-020-00643-7" \l "ref-CR3" \h </w:delInstrText>
        </w:r>
        <w:r w:rsidR="007E36E2" w:rsidDel="004D5D77">
          <w:fldChar w:fldCharType="separate"/>
        </w:r>
        <w:r w:rsidDel="004D5D77">
          <w:rPr>
            <w:color w:val="171717"/>
            <w:u w:val="single" w:color="171717"/>
          </w:rPr>
          <w:delText>3</w:delText>
        </w:r>
        <w:r w:rsidR="007E36E2" w:rsidDel="004D5D77">
          <w:rPr>
            <w:color w:val="171717"/>
            <w:u w:val="single" w:color="171717"/>
          </w:rPr>
          <w:fldChar w:fldCharType="end"/>
        </w:r>
        <w:r w:rsidR="007E36E2" w:rsidDel="004D5D77">
          <w:fldChar w:fldCharType="begin"/>
        </w:r>
        <w:r w:rsidR="007E36E2" w:rsidDel="004D5D77">
          <w:delInstrText xml:space="preserve"> HYPERLINK "</w:delInstrText>
        </w:r>
        <w:r w:rsidR="007E36E2" w:rsidDel="004D5D77">
          <w:delInstrText xml:space="preserve">https://globalizationandhealth.biomedcentral.com/articles/10.1186/s12992-020-00643-7" \l "ref-CR3" \h </w:delInstrText>
        </w:r>
        <w:r w:rsidR="007E36E2" w:rsidDel="004D5D77">
          <w:fldChar w:fldCharType="separate"/>
        </w:r>
        <w:r w:rsidDel="004D5D77">
          <w:rPr>
            <w:color w:val="171717"/>
          </w:rPr>
          <w:delText>]</w:delText>
        </w:r>
        <w:r w:rsidR="007E36E2" w:rsidDel="004D5D77">
          <w:rPr>
            <w:color w:val="171717"/>
          </w:rPr>
          <w:fldChar w:fldCharType="end"/>
        </w:r>
        <w:r w:rsidDel="004D5D77">
          <w:rPr>
            <w:color w:val="171717"/>
          </w:rPr>
          <w:delText xml:space="preserve">. </w:delText>
        </w:r>
      </w:del>
    </w:p>
    <w:p w:rsidR="00217402" w:rsidRDefault="00D91972" w:rsidP="004D5D77">
      <w:pPr>
        <w:spacing w:after="108" w:line="253" w:lineRule="auto"/>
        <w:ind w:left="9" w:right="-15"/>
        <w:contextualSpacing/>
        <w:jc w:val="left"/>
        <w:pPrChange w:id="35" w:author="Microsoft account" w:date="2023-02-13T14:33:00Z">
          <w:pPr>
            <w:spacing w:after="108" w:line="253" w:lineRule="auto"/>
            <w:ind w:left="9" w:right="-15"/>
            <w:jc w:val="left"/>
          </w:pPr>
        </w:pPrChange>
      </w:pPr>
      <w:r>
        <w:t xml:space="preserve">The COVID-19 pandemic is a catastrophe taking an enormous toll on humanity disrupting lives and livelihoods. The scale and severity of COVID-19 is unprecedented. Different regions have been affected unequally by COVID-19. </w:t>
      </w:r>
    </w:p>
    <w:p w:rsidR="00217402" w:rsidRDefault="00D91972" w:rsidP="004D5D77">
      <w:pPr>
        <w:contextualSpacing/>
        <w:pPrChange w:id="36" w:author="Microsoft account" w:date="2023-02-13T14:33:00Z">
          <w:pPr/>
        </w:pPrChange>
      </w:pPr>
      <w:r>
        <w:t>In a fast-evolving pandemic it is not a simple matter to identify the countries that are most successful in making progress against Covid-19. For a comprehensive assessment,</w:t>
      </w:r>
      <w:r>
        <w:rPr>
          <w:i/>
        </w:rPr>
        <w:t xml:space="preserve"> w</w:t>
      </w:r>
      <w:r>
        <w:t xml:space="preserve">e based our attention on specific country regions driven by the following questions; </w:t>
      </w:r>
    </w:p>
    <w:p w:rsidR="00217402" w:rsidRDefault="00D91972" w:rsidP="004D5D77">
      <w:pPr>
        <w:numPr>
          <w:ilvl w:val="0"/>
          <w:numId w:val="1"/>
        </w:numPr>
        <w:ind w:hanging="420"/>
        <w:contextualSpacing/>
        <w:pPrChange w:id="37" w:author="Microsoft account" w:date="2023-02-13T14:33:00Z">
          <w:pPr>
            <w:numPr>
              <w:numId w:val="1"/>
            </w:numPr>
            <w:ind w:left="794" w:hanging="420"/>
          </w:pPr>
        </w:pPrChange>
      </w:pPr>
      <w:r>
        <w:t xml:space="preserve">How many new cases are being confirmed each day? </w:t>
      </w:r>
    </w:p>
    <w:p w:rsidR="00217402" w:rsidRDefault="00D91972" w:rsidP="004D5D77">
      <w:pPr>
        <w:numPr>
          <w:ilvl w:val="0"/>
          <w:numId w:val="1"/>
        </w:numPr>
        <w:ind w:hanging="420"/>
        <w:contextualSpacing/>
        <w:pPrChange w:id="38" w:author="Microsoft account" w:date="2023-02-13T14:33:00Z">
          <w:pPr>
            <w:numPr>
              <w:numId w:val="1"/>
            </w:numPr>
            <w:ind w:left="794" w:hanging="420"/>
          </w:pPr>
        </w:pPrChange>
      </w:pPr>
      <w:r>
        <w:t xml:space="preserve">How many cases have been confirmed since the pandemic started?  </w:t>
      </w:r>
    </w:p>
    <w:p w:rsidR="00217402" w:rsidRDefault="00D91972" w:rsidP="004D5D77">
      <w:pPr>
        <w:numPr>
          <w:ilvl w:val="0"/>
          <w:numId w:val="1"/>
        </w:numPr>
        <w:ind w:hanging="420"/>
        <w:contextualSpacing/>
        <w:pPrChange w:id="39" w:author="Microsoft account" w:date="2023-02-13T14:33:00Z">
          <w:pPr>
            <w:numPr>
              <w:numId w:val="1"/>
            </w:numPr>
            <w:ind w:left="794" w:hanging="420"/>
          </w:pPr>
        </w:pPrChange>
      </w:pPr>
      <w:r>
        <w:t xml:space="preserve">How is the number of cases changing? </w:t>
      </w:r>
    </w:p>
    <w:p w:rsidR="00217402" w:rsidRDefault="00D91972" w:rsidP="004D5D77">
      <w:pPr>
        <w:numPr>
          <w:ilvl w:val="0"/>
          <w:numId w:val="1"/>
        </w:numPr>
        <w:ind w:hanging="420"/>
        <w:contextualSpacing/>
        <w:pPrChange w:id="40" w:author="Microsoft account" w:date="2023-02-13T14:33:00Z">
          <w:pPr>
            <w:numPr>
              <w:numId w:val="1"/>
            </w:numPr>
            <w:ind w:left="794" w:hanging="420"/>
          </w:pPr>
        </w:pPrChange>
      </w:pPr>
      <w:r>
        <w:t xml:space="preserve">How many deaths from COVID-19 have been reported?  </w:t>
      </w:r>
    </w:p>
    <w:p w:rsidR="00217402" w:rsidRDefault="00D91972" w:rsidP="004D5D77">
      <w:pPr>
        <w:numPr>
          <w:ilvl w:val="0"/>
          <w:numId w:val="1"/>
        </w:numPr>
        <w:ind w:hanging="420"/>
        <w:contextualSpacing/>
        <w:pPrChange w:id="41" w:author="Microsoft account" w:date="2023-02-13T14:33:00Z">
          <w:pPr>
            <w:numPr>
              <w:numId w:val="1"/>
            </w:numPr>
            <w:ind w:left="794" w:hanging="420"/>
          </w:pPr>
        </w:pPrChange>
      </w:pPr>
      <w:r>
        <w:t xml:space="preserve">Is the number of deaths rising or falling?  </w:t>
      </w:r>
    </w:p>
    <w:p w:rsidR="00217402" w:rsidRDefault="00D91972" w:rsidP="004D5D77">
      <w:pPr>
        <w:numPr>
          <w:ilvl w:val="0"/>
          <w:numId w:val="1"/>
        </w:numPr>
        <w:ind w:hanging="420"/>
        <w:contextualSpacing/>
        <w:pPrChange w:id="42" w:author="Microsoft account" w:date="2023-02-13T14:33:00Z">
          <w:pPr>
            <w:numPr>
              <w:numId w:val="1"/>
            </w:numPr>
            <w:ind w:left="794" w:hanging="420"/>
          </w:pPr>
        </w:pPrChange>
      </w:pPr>
      <w:r>
        <w:t xml:space="preserve">How does the death rate compare to other countries? </w:t>
      </w:r>
    </w:p>
    <w:p w:rsidR="00217402" w:rsidRDefault="00D91972" w:rsidP="004D5D77">
      <w:pPr>
        <w:contextualSpacing/>
        <w:pPrChange w:id="43" w:author="Microsoft account" w:date="2023-02-13T14:33:00Z">
          <w:pPr/>
        </w:pPrChange>
      </w:pPr>
      <w:r>
        <w:t>We are more interested in knowing how different covid-19 case types varied in different country regions. Basing on the Covid-19 Case</w:t>
      </w:r>
      <w:del w:id="44" w:author="Microsoft account" w:date="2023-02-13T15:18:00Z">
        <w:r w:rsidDel="004D5D77">
          <w:delText>.csv</w:delText>
        </w:r>
      </w:del>
      <w:r>
        <w:t xml:space="preserve"> dataset, we </w:t>
      </w:r>
      <w:proofErr w:type="spellStart"/>
      <w:r>
        <w:t>analyse</w:t>
      </w:r>
      <w:proofErr w:type="spellEnd"/>
      <w:r>
        <w:t xml:space="preserve"> the cases that were involved in different regions across the globe. </w:t>
      </w:r>
    </w:p>
    <w:p w:rsidR="00217402" w:rsidRDefault="00D91972" w:rsidP="004D5D77">
      <w:pPr>
        <w:spacing w:after="102" w:line="240" w:lineRule="auto"/>
        <w:ind w:left="14" w:firstLine="0"/>
        <w:contextualSpacing/>
        <w:jc w:val="left"/>
        <w:pPrChange w:id="45" w:author="Microsoft account" w:date="2023-02-13T14:33:00Z">
          <w:pPr>
            <w:spacing w:after="102" w:line="240" w:lineRule="auto"/>
            <w:ind w:left="14" w:firstLine="0"/>
            <w:jc w:val="left"/>
          </w:pPr>
        </w:pPrChange>
      </w:pPr>
      <w:r>
        <w:t xml:space="preserve"> </w:t>
      </w:r>
    </w:p>
    <w:p w:rsidR="004D5D77" w:rsidRDefault="004D5D77" w:rsidP="004D5D77">
      <w:pPr>
        <w:spacing w:after="190" w:line="240" w:lineRule="auto"/>
        <w:ind w:left="9"/>
        <w:contextualSpacing/>
        <w:jc w:val="left"/>
        <w:rPr>
          <w:ins w:id="46" w:author="Microsoft account" w:date="2023-02-13T14:36:00Z"/>
          <w:b/>
        </w:rPr>
        <w:pPrChange w:id="47" w:author="Microsoft account" w:date="2023-02-13T14:33:00Z">
          <w:pPr>
            <w:spacing w:after="190" w:line="240" w:lineRule="auto"/>
            <w:ind w:left="9"/>
            <w:jc w:val="left"/>
          </w:pPr>
        </w:pPrChange>
      </w:pPr>
    </w:p>
    <w:p w:rsidR="004D5D77" w:rsidRDefault="004D5D77" w:rsidP="004D5D77">
      <w:pPr>
        <w:spacing w:after="190" w:line="240" w:lineRule="auto"/>
        <w:ind w:left="9"/>
        <w:contextualSpacing/>
        <w:jc w:val="left"/>
        <w:rPr>
          <w:ins w:id="48" w:author="Microsoft account" w:date="2023-02-13T14:36:00Z"/>
          <w:b/>
        </w:rPr>
        <w:pPrChange w:id="49" w:author="Microsoft account" w:date="2023-02-13T14:33:00Z">
          <w:pPr>
            <w:spacing w:after="190" w:line="240" w:lineRule="auto"/>
            <w:ind w:left="9"/>
            <w:jc w:val="left"/>
          </w:pPr>
        </w:pPrChange>
      </w:pPr>
    </w:p>
    <w:p w:rsidR="004D5D77" w:rsidRDefault="004D5D77" w:rsidP="004D5D77">
      <w:pPr>
        <w:spacing w:after="190" w:line="240" w:lineRule="auto"/>
        <w:ind w:left="9"/>
        <w:contextualSpacing/>
        <w:jc w:val="left"/>
        <w:rPr>
          <w:ins w:id="50" w:author="Microsoft account" w:date="2023-02-13T14:36:00Z"/>
          <w:b/>
        </w:rPr>
        <w:pPrChange w:id="51" w:author="Microsoft account" w:date="2023-02-13T14:33:00Z">
          <w:pPr>
            <w:spacing w:after="190" w:line="240" w:lineRule="auto"/>
            <w:ind w:left="9"/>
            <w:jc w:val="left"/>
          </w:pPr>
        </w:pPrChange>
      </w:pPr>
    </w:p>
    <w:p w:rsidR="00217402" w:rsidRDefault="00D91972" w:rsidP="004D5D77">
      <w:pPr>
        <w:spacing w:after="190" w:line="240" w:lineRule="auto"/>
        <w:ind w:left="9"/>
        <w:contextualSpacing/>
        <w:jc w:val="left"/>
        <w:rPr>
          <w:ins w:id="52" w:author="Microsoft account" w:date="2023-02-13T14:36:00Z"/>
          <w:b/>
        </w:rPr>
        <w:pPrChange w:id="53" w:author="Microsoft account" w:date="2023-02-13T14:33:00Z">
          <w:pPr>
            <w:spacing w:after="190" w:line="240" w:lineRule="auto"/>
            <w:ind w:left="9"/>
            <w:jc w:val="left"/>
          </w:pPr>
        </w:pPrChange>
      </w:pPr>
      <w:r>
        <w:rPr>
          <w:b/>
        </w:rPr>
        <w:t xml:space="preserve">Data </w:t>
      </w:r>
    </w:p>
    <w:p w:rsidR="004D5D77" w:rsidRDefault="004D5D77" w:rsidP="004D5D77">
      <w:pPr>
        <w:spacing w:after="190" w:line="240" w:lineRule="auto"/>
        <w:ind w:left="9"/>
        <w:contextualSpacing/>
        <w:jc w:val="left"/>
        <w:pPrChange w:id="54" w:author="Microsoft account" w:date="2023-02-13T14:33:00Z">
          <w:pPr>
            <w:spacing w:after="190" w:line="240" w:lineRule="auto"/>
            <w:ind w:left="9"/>
            <w:jc w:val="left"/>
          </w:pPr>
        </w:pPrChange>
      </w:pPr>
    </w:p>
    <w:p w:rsidR="00217402" w:rsidRDefault="00D91972" w:rsidP="004D5D77">
      <w:pPr>
        <w:contextualSpacing/>
        <w:pPrChange w:id="55" w:author="Microsoft account" w:date="2023-02-13T14:33:00Z">
          <w:pPr/>
        </w:pPrChange>
      </w:pPr>
      <w:r>
        <w:t>Our main interest is in knowing how different covid-19 case types varied on population in different country regions. Basing on the Covid-19 Case</w:t>
      </w:r>
      <w:del w:id="56" w:author="Microsoft account" w:date="2023-02-13T15:18:00Z">
        <w:r w:rsidDel="004D5D77">
          <w:delText>.csv</w:delText>
        </w:r>
      </w:del>
      <w:r>
        <w:t xml:space="preserve"> dataset, we </w:t>
      </w:r>
      <w:proofErr w:type="spellStart"/>
      <w:r>
        <w:t>analyse</w:t>
      </w:r>
      <w:proofErr w:type="spellEnd"/>
      <w:r>
        <w:t xml:space="preserve"> the cases that were involved in different regions across the globe. </w:t>
      </w:r>
    </w:p>
    <w:p w:rsidR="00217402" w:rsidRDefault="00D91972" w:rsidP="004D5D77">
      <w:pPr>
        <w:contextualSpacing/>
        <w:pPrChange w:id="57" w:author="Microsoft account" w:date="2023-02-13T14:33:00Z">
          <w:pPr/>
        </w:pPrChange>
      </w:pPr>
      <w:r>
        <w:t xml:space="preserve">We used numerical data variable of Confirmed cases, Deaths and Population 2019 based on our dataset. </w:t>
      </w:r>
    </w:p>
    <w:p w:rsidR="00217402" w:rsidDel="004D5D77" w:rsidRDefault="00D91972" w:rsidP="004D5D77">
      <w:pPr>
        <w:spacing w:after="301"/>
        <w:contextualSpacing/>
        <w:rPr>
          <w:del w:id="58" w:author="Microsoft account" w:date="2023-02-13T15:04:00Z"/>
        </w:rPr>
        <w:pPrChange w:id="59" w:author="Microsoft account" w:date="2023-02-13T14:33:00Z">
          <w:pPr>
            <w:spacing w:after="301"/>
          </w:pPr>
        </w:pPrChange>
      </w:pPr>
      <w:r>
        <w:t xml:space="preserve">We investigated the data on confirmed cases, deaths and the population 2019 of different regions across the globe. </w:t>
      </w:r>
    </w:p>
    <w:p w:rsidR="00217402" w:rsidDel="004D5D77" w:rsidRDefault="00D91972" w:rsidP="004D5D77">
      <w:pPr>
        <w:spacing w:after="301"/>
        <w:contextualSpacing/>
        <w:rPr>
          <w:del w:id="60" w:author="Microsoft account" w:date="2023-02-13T15:04:00Z"/>
        </w:rPr>
        <w:pPrChange w:id="61" w:author="Microsoft account" w:date="2023-02-13T15:04:00Z">
          <w:pPr>
            <w:spacing w:after="298" w:line="240" w:lineRule="auto"/>
            <w:ind w:left="0" w:firstLine="0"/>
            <w:jc w:val="left"/>
          </w:pPr>
        </w:pPrChange>
      </w:pPr>
      <w:del w:id="62" w:author="Microsoft account" w:date="2023-02-13T15:04:00Z">
        <w:r w:rsidDel="004D5D77">
          <w:delText xml:space="preserve"> </w:delText>
        </w:r>
      </w:del>
    </w:p>
    <w:p w:rsidR="00217402" w:rsidDel="004D5D77" w:rsidRDefault="00D91972" w:rsidP="004D5D77">
      <w:pPr>
        <w:spacing w:after="301"/>
        <w:ind w:left="0" w:firstLine="0"/>
        <w:contextualSpacing/>
        <w:rPr>
          <w:del w:id="63" w:author="Microsoft account" w:date="2023-02-13T15:04:00Z"/>
        </w:rPr>
        <w:pPrChange w:id="64" w:author="Microsoft account" w:date="2023-02-13T15:06:00Z">
          <w:pPr>
            <w:spacing w:after="301" w:line="240" w:lineRule="auto"/>
            <w:ind w:left="0" w:firstLine="0"/>
            <w:jc w:val="left"/>
          </w:pPr>
        </w:pPrChange>
      </w:pPr>
      <w:del w:id="65" w:author="Microsoft account" w:date="2023-02-13T15:04:00Z">
        <w:r w:rsidDel="004D5D77">
          <w:delText xml:space="preserve"> </w:delText>
        </w:r>
      </w:del>
    </w:p>
    <w:p w:rsidR="00217402" w:rsidDel="004D5D77" w:rsidRDefault="00D91972" w:rsidP="004D5D77">
      <w:pPr>
        <w:spacing w:after="301"/>
        <w:ind w:left="0" w:firstLine="0"/>
        <w:contextualSpacing/>
        <w:rPr>
          <w:del w:id="66" w:author="Microsoft account" w:date="2023-02-13T15:04:00Z"/>
        </w:rPr>
        <w:pPrChange w:id="67" w:author="Microsoft account" w:date="2023-02-13T15:06:00Z">
          <w:pPr>
            <w:spacing w:after="0" w:line="240" w:lineRule="auto"/>
            <w:ind w:left="0" w:firstLine="0"/>
            <w:jc w:val="left"/>
          </w:pPr>
        </w:pPrChange>
      </w:pPr>
      <w:del w:id="68" w:author="Microsoft account" w:date="2023-02-13T15:04:00Z">
        <w:r w:rsidDel="004D5D77">
          <w:delText xml:space="preserve"> </w:delText>
        </w:r>
      </w:del>
    </w:p>
    <w:p w:rsidR="00217402" w:rsidDel="004D5D77" w:rsidRDefault="00D91972" w:rsidP="004D5D77">
      <w:pPr>
        <w:spacing w:after="0" w:line="240" w:lineRule="auto"/>
        <w:ind w:left="0" w:firstLine="0"/>
        <w:contextualSpacing/>
        <w:jc w:val="left"/>
        <w:rPr>
          <w:del w:id="69" w:author="Microsoft account" w:date="2023-02-13T15:04:00Z"/>
        </w:rPr>
        <w:pPrChange w:id="70" w:author="Microsoft account" w:date="2023-02-13T15:04:00Z">
          <w:pPr>
            <w:spacing w:after="301" w:line="240" w:lineRule="auto"/>
            <w:ind w:left="0" w:firstLine="0"/>
            <w:jc w:val="left"/>
          </w:pPr>
        </w:pPrChange>
      </w:pPr>
      <w:del w:id="71" w:author="Microsoft account" w:date="2023-02-13T15:04:00Z">
        <w:r w:rsidDel="004D5D77">
          <w:delText xml:space="preserve"> </w:delText>
        </w:r>
      </w:del>
    </w:p>
    <w:p w:rsidR="00217402" w:rsidRPr="004D5D77" w:rsidRDefault="00D91972" w:rsidP="004D5D77">
      <w:pPr>
        <w:spacing w:after="0" w:line="240" w:lineRule="auto"/>
        <w:ind w:left="0" w:firstLine="0"/>
        <w:contextualSpacing/>
        <w:jc w:val="left"/>
        <w:rPr>
          <w:b/>
          <w:rPrChange w:id="72" w:author="Microsoft account" w:date="2023-02-13T15:06:00Z">
            <w:rPr/>
          </w:rPrChange>
        </w:rPr>
        <w:pPrChange w:id="73" w:author="Microsoft account" w:date="2023-02-13T15:04:00Z">
          <w:pPr>
            <w:spacing w:after="301" w:line="240" w:lineRule="auto"/>
            <w:ind w:left="0" w:firstLine="0"/>
            <w:jc w:val="left"/>
          </w:pPr>
        </w:pPrChange>
      </w:pPr>
      <w:del w:id="74" w:author="Microsoft account" w:date="2023-02-13T15:04:00Z">
        <w:r w:rsidDel="004D5D77">
          <w:delText xml:space="preserve"> </w:delText>
        </w:r>
      </w:del>
    </w:p>
    <w:p w:rsidR="00217402" w:rsidRDefault="00D91972" w:rsidP="004D5D77">
      <w:pPr>
        <w:spacing w:after="306"/>
        <w:contextualSpacing/>
        <w:rPr>
          <w:ins w:id="75" w:author="Microsoft account" w:date="2023-02-13T15:06:00Z"/>
          <w:b/>
        </w:rPr>
        <w:pPrChange w:id="76" w:author="Microsoft account" w:date="2023-02-13T14:33:00Z">
          <w:pPr>
            <w:spacing w:after="306"/>
          </w:pPr>
        </w:pPrChange>
      </w:pPr>
      <w:r w:rsidRPr="004D5D77">
        <w:rPr>
          <w:b/>
          <w:rPrChange w:id="77" w:author="Microsoft account" w:date="2023-02-13T15:06:00Z">
            <w:rPr/>
          </w:rPrChange>
        </w:rPr>
        <w:t xml:space="preserve">The following table shows the descriptive statistics for our covid_19 data set. </w:t>
      </w:r>
    </w:p>
    <w:p w:rsidR="004D5D77" w:rsidRPr="004D5D77" w:rsidRDefault="004D5D77" w:rsidP="004D5D77">
      <w:pPr>
        <w:spacing w:after="306"/>
        <w:contextualSpacing/>
        <w:rPr>
          <w:b/>
          <w:rPrChange w:id="78" w:author="Microsoft account" w:date="2023-02-13T15:06:00Z">
            <w:rPr/>
          </w:rPrChange>
        </w:rPr>
        <w:pPrChange w:id="79" w:author="Microsoft account" w:date="2023-02-13T14:33:00Z">
          <w:pPr>
            <w:spacing w:after="306"/>
          </w:pPr>
        </w:pPrChange>
      </w:pPr>
    </w:p>
    <w:tbl>
      <w:tblPr>
        <w:tblStyle w:val="TableGrid"/>
        <w:tblW w:w="10351" w:type="dxa"/>
        <w:tblInd w:w="14" w:type="dxa"/>
        <w:tblCellMar>
          <w:left w:w="108" w:type="dxa"/>
          <w:right w:w="50" w:type="dxa"/>
        </w:tblCellMar>
        <w:tblLook w:val="04A0" w:firstRow="1" w:lastRow="0" w:firstColumn="1" w:lastColumn="0" w:noHBand="0" w:noVBand="1"/>
      </w:tblPr>
      <w:tblGrid>
        <w:gridCol w:w="1561"/>
        <w:gridCol w:w="958"/>
        <w:gridCol w:w="926"/>
        <w:gridCol w:w="2086"/>
        <w:gridCol w:w="2024"/>
        <w:gridCol w:w="2796"/>
      </w:tblGrid>
      <w:tr w:rsidR="00217402">
        <w:trPr>
          <w:trHeight w:val="1452"/>
        </w:trPr>
        <w:tc>
          <w:tcPr>
            <w:tcW w:w="1560" w:type="dxa"/>
            <w:tcBorders>
              <w:top w:val="single" w:sz="4" w:space="0" w:color="000000"/>
              <w:left w:val="single" w:sz="4" w:space="0" w:color="000000"/>
              <w:bottom w:val="single" w:sz="4" w:space="0" w:color="000000"/>
              <w:right w:val="single" w:sz="4" w:space="0" w:color="000000"/>
            </w:tcBorders>
          </w:tcPr>
          <w:p w:rsidR="00217402" w:rsidRDefault="00D91972" w:rsidP="004D5D77">
            <w:pPr>
              <w:spacing w:after="0" w:line="276" w:lineRule="auto"/>
              <w:ind w:left="0" w:firstLine="0"/>
              <w:contextualSpacing/>
              <w:jc w:val="left"/>
              <w:pPrChange w:id="80" w:author="Microsoft account" w:date="2023-02-13T14:33:00Z">
                <w:pPr>
                  <w:spacing w:after="0" w:line="276" w:lineRule="auto"/>
                  <w:ind w:left="0" w:firstLine="0"/>
                  <w:jc w:val="left"/>
                </w:pPr>
              </w:pPrChange>
            </w:pPr>
            <w:r>
              <w:t xml:space="preserve">Variables </w:t>
            </w:r>
          </w:p>
        </w:tc>
        <w:tc>
          <w:tcPr>
            <w:tcW w:w="958" w:type="dxa"/>
            <w:tcBorders>
              <w:top w:val="single" w:sz="4" w:space="0" w:color="000000"/>
              <w:left w:val="single" w:sz="4" w:space="0" w:color="000000"/>
              <w:bottom w:val="single" w:sz="4" w:space="0" w:color="000000"/>
              <w:right w:val="single" w:sz="4" w:space="0" w:color="000000"/>
            </w:tcBorders>
          </w:tcPr>
          <w:p w:rsidR="00217402" w:rsidRDefault="00D91972" w:rsidP="004D5D77">
            <w:pPr>
              <w:spacing w:after="0" w:line="276" w:lineRule="auto"/>
              <w:ind w:left="0" w:firstLine="0"/>
              <w:contextualSpacing/>
              <w:jc w:val="left"/>
              <w:pPrChange w:id="81" w:author="Microsoft account" w:date="2023-02-13T14:33:00Z">
                <w:pPr>
                  <w:spacing w:after="0" w:line="276" w:lineRule="auto"/>
                  <w:ind w:left="0" w:firstLine="0"/>
                  <w:jc w:val="left"/>
                </w:pPr>
              </w:pPrChange>
            </w:pPr>
            <w:r>
              <w:t xml:space="preserve">mean </w:t>
            </w:r>
          </w:p>
        </w:tc>
        <w:tc>
          <w:tcPr>
            <w:tcW w:w="926" w:type="dxa"/>
            <w:tcBorders>
              <w:top w:val="single" w:sz="4" w:space="0" w:color="000000"/>
              <w:left w:val="single" w:sz="4" w:space="0" w:color="000000"/>
              <w:bottom w:val="single" w:sz="4" w:space="0" w:color="000000"/>
              <w:right w:val="single" w:sz="4" w:space="0" w:color="000000"/>
            </w:tcBorders>
          </w:tcPr>
          <w:p w:rsidR="00217402" w:rsidRDefault="00D91972" w:rsidP="004D5D77">
            <w:pPr>
              <w:spacing w:after="0" w:line="276" w:lineRule="auto"/>
              <w:ind w:left="0" w:firstLine="0"/>
              <w:contextualSpacing/>
              <w:pPrChange w:id="82" w:author="Microsoft account" w:date="2023-02-13T14:33:00Z">
                <w:pPr>
                  <w:spacing w:after="0" w:line="276" w:lineRule="auto"/>
                  <w:ind w:left="0" w:firstLine="0"/>
                </w:pPr>
              </w:pPrChange>
            </w:pPr>
            <w:r>
              <w:t xml:space="preserve">median </w:t>
            </w:r>
          </w:p>
        </w:tc>
        <w:tc>
          <w:tcPr>
            <w:tcW w:w="2086" w:type="dxa"/>
            <w:tcBorders>
              <w:top w:val="single" w:sz="4" w:space="0" w:color="000000"/>
              <w:left w:val="single" w:sz="4" w:space="0" w:color="000000"/>
              <w:bottom w:val="single" w:sz="4" w:space="0" w:color="000000"/>
              <w:right w:val="single" w:sz="4" w:space="0" w:color="000000"/>
            </w:tcBorders>
          </w:tcPr>
          <w:p w:rsidR="00217402" w:rsidRDefault="00B17F05" w:rsidP="004D5D77">
            <w:pPr>
              <w:spacing w:after="0" w:line="276" w:lineRule="auto"/>
              <w:ind w:left="0" w:firstLine="0"/>
              <w:contextualSpacing/>
              <w:jc w:val="left"/>
              <w:pPrChange w:id="83" w:author="Microsoft account" w:date="2023-02-13T14:33:00Z">
                <w:pPr>
                  <w:spacing w:after="0" w:line="276" w:lineRule="auto"/>
                  <w:ind w:left="0" w:firstLine="0"/>
                  <w:jc w:val="left"/>
                </w:pPr>
              </w:pPrChange>
            </w:pPr>
            <w:r>
              <w:t>Standard deviation</w:t>
            </w:r>
            <w:r w:rsidR="00D91972">
              <w:t xml:space="preserve"> </w:t>
            </w:r>
          </w:p>
        </w:tc>
        <w:tc>
          <w:tcPr>
            <w:tcW w:w="2024" w:type="dxa"/>
            <w:tcBorders>
              <w:top w:val="single" w:sz="4" w:space="0" w:color="000000"/>
              <w:left w:val="single" w:sz="4" w:space="0" w:color="000000"/>
              <w:bottom w:val="single" w:sz="4" w:space="0" w:color="000000"/>
              <w:right w:val="single" w:sz="4" w:space="0" w:color="000000"/>
            </w:tcBorders>
          </w:tcPr>
          <w:p w:rsidR="00217402" w:rsidRDefault="00D91972" w:rsidP="004D5D77">
            <w:pPr>
              <w:spacing w:after="6" w:line="240" w:lineRule="auto"/>
              <w:ind w:left="0" w:firstLine="0"/>
              <w:contextualSpacing/>
              <w:jc w:val="left"/>
              <w:pPrChange w:id="84" w:author="Microsoft account" w:date="2023-02-13T14:33:00Z">
                <w:pPr>
                  <w:spacing w:after="6" w:line="240" w:lineRule="auto"/>
                  <w:ind w:left="0" w:firstLine="0"/>
                  <w:jc w:val="left"/>
                </w:pPr>
              </w:pPrChange>
            </w:pPr>
            <w:r>
              <w:t xml:space="preserve">Minimum </w:t>
            </w:r>
          </w:p>
          <w:p w:rsidR="00217402" w:rsidRDefault="00D91972" w:rsidP="004D5D77">
            <w:pPr>
              <w:spacing w:after="301" w:line="240" w:lineRule="auto"/>
              <w:ind w:left="0" w:firstLine="0"/>
              <w:contextualSpacing/>
              <w:jc w:val="left"/>
              <w:pPrChange w:id="85" w:author="Microsoft account" w:date="2023-02-13T14:33:00Z">
                <w:pPr>
                  <w:spacing w:after="301" w:line="240" w:lineRule="auto"/>
                  <w:ind w:left="0" w:firstLine="0"/>
                  <w:jc w:val="left"/>
                </w:pPr>
              </w:pPrChange>
            </w:pPr>
            <w:r>
              <w:t xml:space="preserve">(Afghanistan) </w:t>
            </w:r>
          </w:p>
          <w:p w:rsidR="00217402" w:rsidRDefault="00D91972" w:rsidP="004D5D77">
            <w:pPr>
              <w:spacing w:after="0" w:line="276" w:lineRule="auto"/>
              <w:ind w:left="0" w:firstLine="0"/>
              <w:contextualSpacing/>
              <w:jc w:val="left"/>
              <w:pPrChange w:id="86" w:author="Microsoft account" w:date="2023-02-13T14:33:00Z">
                <w:pPr>
                  <w:spacing w:after="0" w:line="276" w:lineRule="auto"/>
                  <w:ind w:left="0" w:firstLine="0"/>
                  <w:jc w:val="left"/>
                </w:pPr>
              </w:pPrChange>
            </w:pPr>
            <w:r>
              <w:t xml:space="preserve">(High-income) </w:t>
            </w:r>
          </w:p>
        </w:tc>
        <w:tc>
          <w:tcPr>
            <w:tcW w:w="2796" w:type="dxa"/>
            <w:tcBorders>
              <w:top w:val="single" w:sz="4" w:space="0" w:color="000000"/>
              <w:left w:val="single" w:sz="4" w:space="0" w:color="000000"/>
              <w:bottom w:val="single" w:sz="4" w:space="0" w:color="000000"/>
              <w:right w:val="single" w:sz="4" w:space="0" w:color="000000"/>
            </w:tcBorders>
          </w:tcPr>
          <w:p w:rsidR="00217402" w:rsidRDefault="00D91972" w:rsidP="004D5D77">
            <w:pPr>
              <w:spacing w:after="301" w:line="240" w:lineRule="auto"/>
              <w:ind w:left="0" w:firstLine="0"/>
              <w:contextualSpacing/>
              <w:pPrChange w:id="87" w:author="Microsoft account" w:date="2023-02-13T14:33:00Z">
                <w:pPr>
                  <w:spacing w:after="301" w:line="240" w:lineRule="auto"/>
                  <w:ind w:left="0" w:firstLine="0"/>
                </w:pPr>
              </w:pPrChange>
            </w:pPr>
            <w:r>
              <w:t xml:space="preserve">     Maximum (Zimbabwe) </w:t>
            </w:r>
          </w:p>
          <w:p w:rsidR="00217402" w:rsidRDefault="00D91972" w:rsidP="004D5D77">
            <w:pPr>
              <w:spacing w:after="6" w:line="240" w:lineRule="auto"/>
              <w:ind w:left="0" w:firstLine="0"/>
              <w:contextualSpacing/>
              <w:jc w:val="left"/>
              <w:pPrChange w:id="88" w:author="Microsoft account" w:date="2023-02-13T14:33:00Z">
                <w:pPr>
                  <w:spacing w:after="6" w:line="240" w:lineRule="auto"/>
                  <w:ind w:left="0" w:firstLine="0"/>
                  <w:jc w:val="left"/>
                </w:pPr>
              </w:pPrChange>
            </w:pPr>
            <w:r>
              <w:t xml:space="preserve">    </w:t>
            </w:r>
          </w:p>
          <w:p w:rsidR="00217402" w:rsidRDefault="00D91972" w:rsidP="004D5D77">
            <w:pPr>
              <w:spacing w:after="0" w:line="276" w:lineRule="auto"/>
              <w:ind w:left="0" w:firstLine="0"/>
              <w:contextualSpacing/>
              <w:jc w:val="left"/>
              <w:pPrChange w:id="89" w:author="Microsoft account" w:date="2023-02-13T14:33:00Z">
                <w:pPr>
                  <w:spacing w:after="0" w:line="276" w:lineRule="auto"/>
                  <w:ind w:left="0" w:firstLine="0"/>
                  <w:jc w:val="left"/>
                </w:pPr>
              </w:pPrChange>
            </w:pPr>
            <w:r>
              <w:t xml:space="preserve">(Upper_middle_income) </w:t>
            </w:r>
          </w:p>
        </w:tc>
      </w:tr>
      <w:tr w:rsidR="00217402">
        <w:trPr>
          <w:trHeight w:val="874"/>
        </w:trPr>
        <w:tc>
          <w:tcPr>
            <w:tcW w:w="1560" w:type="dxa"/>
            <w:tcBorders>
              <w:top w:val="single" w:sz="4" w:space="0" w:color="000000"/>
              <w:left w:val="single" w:sz="4" w:space="0" w:color="000000"/>
              <w:bottom w:val="single" w:sz="4" w:space="0" w:color="000000"/>
              <w:right w:val="single" w:sz="4" w:space="0" w:color="000000"/>
            </w:tcBorders>
          </w:tcPr>
          <w:p w:rsidR="00217402" w:rsidRDefault="00D91972" w:rsidP="004D5D77">
            <w:pPr>
              <w:spacing w:after="0" w:line="276" w:lineRule="auto"/>
              <w:ind w:left="0" w:firstLine="0"/>
              <w:contextualSpacing/>
              <w:jc w:val="left"/>
              <w:pPrChange w:id="90" w:author="Microsoft account" w:date="2023-02-13T14:33:00Z">
                <w:pPr>
                  <w:spacing w:after="0" w:line="276" w:lineRule="auto"/>
                  <w:ind w:left="0" w:firstLine="0"/>
                  <w:jc w:val="left"/>
                </w:pPr>
              </w:pPrChange>
            </w:pPr>
            <w:r>
              <w:t xml:space="preserve">Population density 2018 </w:t>
            </w:r>
          </w:p>
        </w:tc>
        <w:tc>
          <w:tcPr>
            <w:tcW w:w="958" w:type="dxa"/>
            <w:tcBorders>
              <w:top w:val="single" w:sz="4" w:space="0" w:color="000000"/>
              <w:left w:val="single" w:sz="4" w:space="0" w:color="000000"/>
              <w:bottom w:val="single" w:sz="4" w:space="0" w:color="000000"/>
              <w:right w:val="single" w:sz="4" w:space="0" w:color="000000"/>
            </w:tcBorders>
          </w:tcPr>
          <w:p w:rsidR="00217402" w:rsidRDefault="00D91972" w:rsidP="004D5D77">
            <w:pPr>
              <w:spacing w:after="0" w:line="276" w:lineRule="auto"/>
              <w:ind w:left="0" w:firstLine="0"/>
              <w:contextualSpacing/>
              <w:jc w:val="left"/>
              <w:pPrChange w:id="91" w:author="Microsoft account" w:date="2023-02-13T14:33:00Z">
                <w:pPr>
                  <w:spacing w:after="0" w:line="276" w:lineRule="auto"/>
                  <w:ind w:left="0" w:firstLine="0"/>
                  <w:jc w:val="left"/>
                </w:pPr>
              </w:pPrChange>
            </w:pPr>
            <w:r>
              <w:t xml:space="preserve">2.096 </w:t>
            </w:r>
          </w:p>
        </w:tc>
        <w:tc>
          <w:tcPr>
            <w:tcW w:w="926" w:type="dxa"/>
            <w:tcBorders>
              <w:top w:val="single" w:sz="4" w:space="0" w:color="000000"/>
              <w:left w:val="single" w:sz="4" w:space="0" w:color="000000"/>
              <w:bottom w:val="single" w:sz="4" w:space="0" w:color="000000"/>
              <w:right w:val="single" w:sz="4" w:space="0" w:color="000000"/>
            </w:tcBorders>
          </w:tcPr>
          <w:p w:rsidR="00217402" w:rsidRDefault="00D91972" w:rsidP="004D5D77">
            <w:pPr>
              <w:spacing w:after="0" w:line="276" w:lineRule="auto"/>
              <w:ind w:left="0" w:firstLine="0"/>
              <w:contextualSpacing/>
              <w:jc w:val="left"/>
              <w:pPrChange w:id="92" w:author="Microsoft account" w:date="2023-02-13T14:33:00Z">
                <w:pPr>
                  <w:spacing w:after="0" w:line="276" w:lineRule="auto"/>
                  <w:ind w:left="0" w:firstLine="0"/>
                  <w:jc w:val="left"/>
                </w:pPr>
              </w:pPrChange>
            </w:pPr>
            <w:r>
              <w:t xml:space="preserve">8.395 </w:t>
            </w:r>
          </w:p>
        </w:tc>
        <w:tc>
          <w:tcPr>
            <w:tcW w:w="2086" w:type="dxa"/>
            <w:tcBorders>
              <w:top w:val="single" w:sz="4" w:space="0" w:color="000000"/>
              <w:left w:val="single" w:sz="4" w:space="0" w:color="000000"/>
              <w:bottom w:val="single" w:sz="4" w:space="0" w:color="000000"/>
              <w:right w:val="single" w:sz="4" w:space="0" w:color="000000"/>
            </w:tcBorders>
          </w:tcPr>
          <w:p w:rsidR="00217402" w:rsidRDefault="00D91972" w:rsidP="004D5D77">
            <w:pPr>
              <w:spacing w:after="0" w:line="276" w:lineRule="auto"/>
              <w:ind w:left="0" w:firstLine="0"/>
              <w:contextualSpacing/>
              <w:jc w:val="left"/>
              <w:pPrChange w:id="93" w:author="Microsoft account" w:date="2023-02-13T14:33:00Z">
                <w:pPr>
                  <w:spacing w:after="0" w:line="276" w:lineRule="auto"/>
                  <w:ind w:left="0" w:firstLine="0"/>
                  <w:jc w:val="left"/>
                </w:pPr>
              </w:pPrChange>
            </w:pPr>
            <w:r>
              <w:t xml:space="preserve">6.423 </w:t>
            </w:r>
          </w:p>
        </w:tc>
        <w:tc>
          <w:tcPr>
            <w:tcW w:w="2024" w:type="dxa"/>
            <w:tcBorders>
              <w:top w:val="single" w:sz="4" w:space="0" w:color="000000"/>
              <w:left w:val="single" w:sz="4" w:space="0" w:color="000000"/>
              <w:bottom w:val="single" w:sz="4" w:space="0" w:color="000000"/>
              <w:right w:val="single" w:sz="4" w:space="0" w:color="000000"/>
            </w:tcBorders>
          </w:tcPr>
          <w:p w:rsidR="00217402" w:rsidRDefault="00D91972" w:rsidP="004D5D77">
            <w:pPr>
              <w:spacing w:after="0" w:line="276" w:lineRule="auto"/>
              <w:ind w:left="0" w:firstLine="0"/>
              <w:contextualSpacing/>
              <w:jc w:val="left"/>
              <w:pPrChange w:id="94" w:author="Microsoft account" w:date="2023-02-13T14:33:00Z">
                <w:pPr>
                  <w:spacing w:after="0" w:line="276" w:lineRule="auto"/>
                  <w:ind w:left="0" w:firstLine="0"/>
                  <w:jc w:val="left"/>
                </w:pPr>
              </w:pPrChange>
            </w:pPr>
            <w:r>
              <w:t xml:space="preserve">2.041 </w:t>
            </w:r>
          </w:p>
        </w:tc>
        <w:tc>
          <w:tcPr>
            <w:tcW w:w="2796" w:type="dxa"/>
            <w:tcBorders>
              <w:top w:val="single" w:sz="4" w:space="0" w:color="000000"/>
              <w:left w:val="single" w:sz="4" w:space="0" w:color="000000"/>
              <w:bottom w:val="single" w:sz="4" w:space="0" w:color="000000"/>
              <w:right w:val="single" w:sz="4" w:space="0" w:color="000000"/>
            </w:tcBorders>
          </w:tcPr>
          <w:p w:rsidR="00217402" w:rsidRDefault="00D91972" w:rsidP="004D5D77">
            <w:pPr>
              <w:spacing w:after="0" w:line="276" w:lineRule="auto"/>
              <w:ind w:left="0" w:firstLine="0"/>
              <w:contextualSpacing/>
              <w:jc w:val="left"/>
              <w:pPrChange w:id="95" w:author="Microsoft account" w:date="2023-02-13T14:33:00Z">
                <w:pPr>
                  <w:spacing w:after="0" w:line="276" w:lineRule="auto"/>
                  <w:ind w:left="0" w:firstLine="0"/>
                  <w:jc w:val="left"/>
                </w:pPr>
              </w:pPrChange>
            </w:pPr>
            <w:r>
              <w:t xml:space="preserve">7952.998 </w:t>
            </w:r>
          </w:p>
        </w:tc>
      </w:tr>
      <w:tr w:rsidR="00217402">
        <w:trPr>
          <w:trHeight w:val="874"/>
        </w:trPr>
        <w:tc>
          <w:tcPr>
            <w:tcW w:w="1560" w:type="dxa"/>
            <w:tcBorders>
              <w:top w:val="single" w:sz="4" w:space="0" w:color="000000"/>
              <w:left w:val="single" w:sz="4" w:space="0" w:color="000000"/>
              <w:bottom w:val="single" w:sz="4" w:space="0" w:color="000000"/>
              <w:right w:val="single" w:sz="4" w:space="0" w:color="000000"/>
            </w:tcBorders>
          </w:tcPr>
          <w:p w:rsidR="00217402" w:rsidRDefault="00D91972" w:rsidP="004D5D77">
            <w:pPr>
              <w:spacing w:after="0" w:line="276" w:lineRule="auto"/>
              <w:ind w:left="0" w:firstLine="0"/>
              <w:contextualSpacing/>
              <w:jc w:val="left"/>
              <w:pPrChange w:id="96" w:author="Microsoft account" w:date="2023-02-13T14:33:00Z">
                <w:pPr>
                  <w:spacing w:after="0" w:line="276" w:lineRule="auto"/>
                  <w:ind w:left="0" w:firstLine="0"/>
                  <w:jc w:val="left"/>
                </w:pPr>
              </w:pPrChange>
            </w:pPr>
            <w:r>
              <w:t xml:space="preserve">Mortality Rate </w:t>
            </w:r>
          </w:p>
        </w:tc>
        <w:tc>
          <w:tcPr>
            <w:tcW w:w="958" w:type="dxa"/>
            <w:tcBorders>
              <w:top w:val="single" w:sz="4" w:space="0" w:color="000000"/>
              <w:left w:val="single" w:sz="4" w:space="0" w:color="000000"/>
              <w:bottom w:val="single" w:sz="4" w:space="0" w:color="000000"/>
              <w:right w:val="single" w:sz="4" w:space="0" w:color="000000"/>
            </w:tcBorders>
          </w:tcPr>
          <w:p w:rsidR="00217402" w:rsidRDefault="00D91972" w:rsidP="004D5D77">
            <w:pPr>
              <w:spacing w:after="0" w:line="276" w:lineRule="auto"/>
              <w:ind w:left="0" w:firstLine="0"/>
              <w:contextualSpacing/>
              <w:jc w:val="left"/>
              <w:pPrChange w:id="97" w:author="Microsoft account" w:date="2023-02-13T14:33:00Z">
                <w:pPr>
                  <w:spacing w:after="0" w:line="276" w:lineRule="auto"/>
                  <w:ind w:left="0" w:firstLine="0"/>
                  <w:jc w:val="left"/>
                </w:pPr>
              </w:pPrChange>
            </w:pPr>
            <w:r>
              <w:t xml:space="preserve">2.552 </w:t>
            </w:r>
          </w:p>
        </w:tc>
        <w:tc>
          <w:tcPr>
            <w:tcW w:w="926" w:type="dxa"/>
            <w:tcBorders>
              <w:top w:val="single" w:sz="4" w:space="0" w:color="000000"/>
              <w:left w:val="single" w:sz="4" w:space="0" w:color="000000"/>
              <w:bottom w:val="single" w:sz="4" w:space="0" w:color="000000"/>
              <w:right w:val="single" w:sz="4" w:space="0" w:color="000000"/>
            </w:tcBorders>
          </w:tcPr>
          <w:p w:rsidR="00217402" w:rsidRDefault="00D91972" w:rsidP="004D5D77">
            <w:pPr>
              <w:spacing w:after="0" w:line="276" w:lineRule="auto"/>
              <w:ind w:left="0" w:firstLine="0"/>
              <w:contextualSpacing/>
              <w:jc w:val="left"/>
              <w:pPrChange w:id="98" w:author="Microsoft account" w:date="2023-02-13T14:33:00Z">
                <w:pPr>
                  <w:spacing w:after="0" w:line="276" w:lineRule="auto"/>
                  <w:ind w:left="0" w:firstLine="0"/>
                  <w:jc w:val="left"/>
                </w:pPr>
              </w:pPrChange>
            </w:pPr>
            <w:r>
              <w:t xml:space="preserve">2.004 </w:t>
            </w:r>
          </w:p>
        </w:tc>
        <w:tc>
          <w:tcPr>
            <w:tcW w:w="2086" w:type="dxa"/>
            <w:tcBorders>
              <w:top w:val="single" w:sz="4" w:space="0" w:color="000000"/>
              <w:left w:val="single" w:sz="4" w:space="0" w:color="000000"/>
              <w:bottom w:val="single" w:sz="4" w:space="0" w:color="000000"/>
              <w:right w:val="single" w:sz="4" w:space="0" w:color="000000"/>
            </w:tcBorders>
          </w:tcPr>
          <w:p w:rsidR="00217402" w:rsidRDefault="00D91972" w:rsidP="004D5D77">
            <w:pPr>
              <w:spacing w:after="0" w:line="276" w:lineRule="auto"/>
              <w:ind w:left="0" w:firstLine="0"/>
              <w:contextualSpacing/>
              <w:jc w:val="left"/>
              <w:pPrChange w:id="99" w:author="Microsoft account" w:date="2023-02-13T14:33:00Z">
                <w:pPr>
                  <w:spacing w:after="0" w:line="276" w:lineRule="auto"/>
                  <w:ind w:left="0" w:firstLine="0"/>
                  <w:jc w:val="left"/>
                </w:pPr>
              </w:pPrChange>
            </w:pPr>
            <w:r>
              <w:t xml:space="preserve">2.807 </w:t>
            </w:r>
          </w:p>
        </w:tc>
        <w:tc>
          <w:tcPr>
            <w:tcW w:w="2024" w:type="dxa"/>
            <w:tcBorders>
              <w:top w:val="single" w:sz="4" w:space="0" w:color="000000"/>
              <w:left w:val="single" w:sz="4" w:space="0" w:color="000000"/>
              <w:bottom w:val="single" w:sz="4" w:space="0" w:color="000000"/>
              <w:right w:val="single" w:sz="4" w:space="0" w:color="000000"/>
            </w:tcBorders>
          </w:tcPr>
          <w:p w:rsidR="00217402" w:rsidRDefault="00D91972" w:rsidP="004D5D77">
            <w:pPr>
              <w:spacing w:after="0" w:line="276" w:lineRule="auto"/>
              <w:ind w:left="0" w:firstLine="0"/>
              <w:contextualSpacing/>
              <w:jc w:val="left"/>
              <w:pPrChange w:id="100" w:author="Microsoft account" w:date="2023-02-13T14:33:00Z">
                <w:pPr>
                  <w:spacing w:after="0" w:line="276" w:lineRule="auto"/>
                  <w:ind w:left="0" w:firstLine="0"/>
                  <w:jc w:val="left"/>
                </w:pPr>
              </w:pPrChange>
            </w:pPr>
            <w:r>
              <w:t xml:space="preserve">0.000 </w:t>
            </w:r>
          </w:p>
        </w:tc>
        <w:tc>
          <w:tcPr>
            <w:tcW w:w="2796" w:type="dxa"/>
            <w:tcBorders>
              <w:top w:val="single" w:sz="4" w:space="0" w:color="000000"/>
              <w:left w:val="single" w:sz="4" w:space="0" w:color="000000"/>
              <w:bottom w:val="single" w:sz="4" w:space="0" w:color="000000"/>
              <w:right w:val="single" w:sz="4" w:space="0" w:color="000000"/>
            </w:tcBorders>
          </w:tcPr>
          <w:p w:rsidR="00217402" w:rsidRDefault="00D91972" w:rsidP="004D5D77">
            <w:pPr>
              <w:spacing w:after="0" w:line="276" w:lineRule="auto"/>
              <w:ind w:left="0" w:firstLine="0"/>
              <w:contextualSpacing/>
              <w:jc w:val="left"/>
              <w:pPrChange w:id="101" w:author="Microsoft account" w:date="2023-02-13T14:33:00Z">
                <w:pPr>
                  <w:spacing w:after="0" w:line="276" w:lineRule="auto"/>
                  <w:ind w:left="0" w:firstLine="0"/>
                  <w:jc w:val="left"/>
                </w:pPr>
              </w:pPrChange>
            </w:pPr>
            <w:r>
              <w:t xml:space="preserve">28.916 </w:t>
            </w:r>
          </w:p>
        </w:tc>
      </w:tr>
      <w:tr w:rsidR="00217402">
        <w:trPr>
          <w:trHeight w:val="588"/>
        </w:trPr>
        <w:tc>
          <w:tcPr>
            <w:tcW w:w="1560" w:type="dxa"/>
            <w:tcBorders>
              <w:top w:val="single" w:sz="4" w:space="0" w:color="000000"/>
              <w:left w:val="single" w:sz="4" w:space="0" w:color="000000"/>
              <w:bottom w:val="single" w:sz="4" w:space="0" w:color="000000"/>
              <w:right w:val="single" w:sz="4" w:space="0" w:color="000000"/>
            </w:tcBorders>
          </w:tcPr>
          <w:p w:rsidR="00217402" w:rsidRDefault="00D91972" w:rsidP="004D5D77">
            <w:pPr>
              <w:spacing w:after="0" w:line="276" w:lineRule="auto"/>
              <w:ind w:left="0" w:firstLine="0"/>
              <w:contextualSpacing/>
              <w:jc w:val="left"/>
              <w:pPrChange w:id="102" w:author="Microsoft account" w:date="2023-02-13T14:33:00Z">
                <w:pPr>
                  <w:spacing w:after="0" w:line="276" w:lineRule="auto"/>
                  <w:ind w:left="0" w:firstLine="0"/>
                  <w:jc w:val="left"/>
                </w:pPr>
              </w:pPrChange>
            </w:pPr>
            <w:r>
              <w:t xml:space="preserve">GDP_2019 </w:t>
            </w:r>
          </w:p>
        </w:tc>
        <w:tc>
          <w:tcPr>
            <w:tcW w:w="958" w:type="dxa"/>
            <w:tcBorders>
              <w:top w:val="single" w:sz="4" w:space="0" w:color="000000"/>
              <w:left w:val="single" w:sz="4" w:space="0" w:color="000000"/>
              <w:bottom w:val="single" w:sz="4" w:space="0" w:color="000000"/>
              <w:right w:val="single" w:sz="4" w:space="0" w:color="000000"/>
            </w:tcBorders>
          </w:tcPr>
          <w:p w:rsidR="00217402" w:rsidRDefault="00D91972" w:rsidP="004D5D77">
            <w:pPr>
              <w:spacing w:after="0" w:line="276" w:lineRule="auto"/>
              <w:ind w:left="0" w:firstLine="0"/>
              <w:contextualSpacing/>
              <w:jc w:val="left"/>
              <w:pPrChange w:id="103" w:author="Microsoft account" w:date="2023-02-13T14:33:00Z">
                <w:pPr>
                  <w:spacing w:after="0" w:line="276" w:lineRule="auto"/>
                  <w:ind w:left="0" w:firstLine="0"/>
                  <w:jc w:val="left"/>
                </w:pPr>
              </w:pPrChange>
            </w:pPr>
            <w:r>
              <w:t xml:space="preserve">5.037 </w:t>
            </w:r>
          </w:p>
        </w:tc>
        <w:tc>
          <w:tcPr>
            <w:tcW w:w="926" w:type="dxa"/>
            <w:tcBorders>
              <w:top w:val="single" w:sz="4" w:space="0" w:color="000000"/>
              <w:left w:val="single" w:sz="4" w:space="0" w:color="000000"/>
              <w:bottom w:val="single" w:sz="4" w:space="0" w:color="000000"/>
              <w:right w:val="single" w:sz="4" w:space="0" w:color="000000"/>
            </w:tcBorders>
          </w:tcPr>
          <w:p w:rsidR="00217402" w:rsidRDefault="00D91972" w:rsidP="004D5D77">
            <w:pPr>
              <w:spacing w:after="0" w:line="276" w:lineRule="auto"/>
              <w:ind w:left="0" w:firstLine="0"/>
              <w:contextualSpacing/>
              <w:jc w:val="left"/>
              <w:pPrChange w:id="104" w:author="Microsoft account" w:date="2023-02-13T14:33:00Z">
                <w:pPr>
                  <w:spacing w:after="0" w:line="276" w:lineRule="auto"/>
                  <w:ind w:left="0" w:firstLine="0"/>
                  <w:jc w:val="left"/>
                </w:pPr>
              </w:pPrChange>
            </w:pPr>
            <w:r>
              <w:t xml:space="preserve">4.732 </w:t>
            </w:r>
          </w:p>
        </w:tc>
        <w:tc>
          <w:tcPr>
            <w:tcW w:w="2086" w:type="dxa"/>
            <w:tcBorders>
              <w:top w:val="single" w:sz="4" w:space="0" w:color="000000"/>
              <w:left w:val="single" w:sz="4" w:space="0" w:color="000000"/>
              <w:bottom w:val="single" w:sz="4" w:space="0" w:color="000000"/>
              <w:right w:val="single" w:sz="4" w:space="0" w:color="000000"/>
            </w:tcBorders>
          </w:tcPr>
          <w:p w:rsidR="00217402" w:rsidRDefault="00D91972" w:rsidP="004D5D77">
            <w:pPr>
              <w:spacing w:after="0" w:line="276" w:lineRule="auto"/>
              <w:ind w:left="0" w:firstLine="0"/>
              <w:contextualSpacing/>
              <w:jc w:val="left"/>
              <w:pPrChange w:id="105" w:author="Microsoft account" w:date="2023-02-13T14:33:00Z">
                <w:pPr>
                  <w:spacing w:after="0" w:line="276" w:lineRule="auto"/>
                  <w:ind w:left="0" w:firstLine="0"/>
                  <w:jc w:val="left"/>
                </w:pPr>
              </w:pPrChange>
            </w:pPr>
            <w:r>
              <w:t xml:space="preserve">2.061 </w:t>
            </w:r>
          </w:p>
        </w:tc>
        <w:tc>
          <w:tcPr>
            <w:tcW w:w="2024" w:type="dxa"/>
            <w:tcBorders>
              <w:top w:val="single" w:sz="4" w:space="0" w:color="000000"/>
              <w:left w:val="single" w:sz="4" w:space="0" w:color="000000"/>
              <w:bottom w:val="single" w:sz="4" w:space="0" w:color="000000"/>
              <w:right w:val="single" w:sz="4" w:space="0" w:color="000000"/>
            </w:tcBorders>
          </w:tcPr>
          <w:p w:rsidR="00217402" w:rsidRDefault="00D91972" w:rsidP="004D5D77">
            <w:pPr>
              <w:spacing w:after="0" w:line="276" w:lineRule="auto"/>
              <w:ind w:left="0" w:firstLine="0"/>
              <w:contextualSpacing/>
              <w:jc w:val="left"/>
              <w:pPrChange w:id="106" w:author="Microsoft account" w:date="2023-02-13T14:33:00Z">
                <w:pPr>
                  <w:spacing w:after="0" w:line="276" w:lineRule="auto"/>
                  <w:ind w:left="0" w:firstLine="0"/>
                  <w:jc w:val="left"/>
                </w:pPr>
              </w:pPrChange>
            </w:pPr>
            <w:r>
              <w:t xml:space="preserve">429016605.2 </w:t>
            </w:r>
          </w:p>
        </w:tc>
        <w:tc>
          <w:tcPr>
            <w:tcW w:w="2796" w:type="dxa"/>
            <w:tcBorders>
              <w:top w:val="single" w:sz="4" w:space="0" w:color="000000"/>
              <w:left w:val="single" w:sz="4" w:space="0" w:color="000000"/>
              <w:bottom w:val="single" w:sz="4" w:space="0" w:color="000000"/>
              <w:right w:val="single" w:sz="4" w:space="0" w:color="000000"/>
            </w:tcBorders>
          </w:tcPr>
          <w:p w:rsidR="00217402" w:rsidRDefault="00D91972" w:rsidP="004D5D77">
            <w:pPr>
              <w:spacing w:after="0" w:line="276" w:lineRule="auto"/>
              <w:ind w:left="0" w:firstLine="0"/>
              <w:contextualSpacing/>
              <w:jc w:val="left"/>
              <w:pPrChange w:id="107" w:author="Microsoft account" w:date="2023-02-13T14:33:00Z">
                <w:pPr>
                  <w:spacing w:after="0" w:line="276" w:lineRule="auto"/>
                  <w:ind w:left="0" w:firstLine="0"/>
                  <w:jc w:val="left"/>
                </w:pPr>
              </w:pPrChange>
            </w:pPr>
            <w:r>
              <w:t xml:space="preserve">21400000000000.0 </w:t>
            </w:r>
          </w:p>
        </w:tc>
      </w:tr>
      <w:tr w:rsidR="00217402">
        <w:trPr>
          <w:trHeight w:val="874"/>
        </w:trPr>
        <w:tc>
          <w:tcPr>
            <w:tcW w:w="1560" w:type="dxa"/>
            <w:tcBorders>
              <w:top w:val="single" w:sz="4" w:space="0" w:color="000000"/>
              <w:left w:val="single" w:sz="4" w:space="0" w:color="000000"/>
              <w:bottom w:val="single" w:sz="4" w:space="0" w:color="000000"/>
              <w:right w:val="single" w:sz="4" w:space="0" w:color="000000"/>
            </w:tcBorders>
          </w:tcPr>
          <w:p w:rsidR="00217402" w:rsidRDefault="00D91972" w:rsidP="004D5D77">
            <w:pPr>
              <w:spacing w:after="0" w:line="276" w:lineRule="auto"/>
              <w:ind w:left="0" w:firstLine="0"/>
              <w:contextualSpacing/>
              <w:jc w:val="left"/>
              <w:pPrChange w:id="108" w:author="Microsoft account" w:date="2023-02-13T14:33:00Z">
                <w:pPr>
                  <w:spacing w:after="0" w:line="276" w:lineRule="auto"/>
                  <w:ind w:left="0" w:firstLine="0"/>
                  <w:jc w:val="left"/>
                </w:pPr>
              </w:pPrChange>
            </w:pPr>
            <w:r>
              <w:t xml:space="preserve">GDP_per_ca p_2019 </w:t>
            </w:r>
          </w:p>
        </w:tc>
        <w:tc>
          <w:tcPr>
            <w:tcW w:w="958" w:type="dxa"/>
            <w:tcBorders>
              <w:top w:val="single" w:sz="4" w:space="0" w:color="000000"/>
              <w:left w:val="single" w:sz="4" w:space="0" w:color="000000"/>
              <w:bottom w:val="single" w:sz="4" w:space="0" w:color="000000"/>
              <w:right w:val="single" w:sz="4" w:space="0" w:color="000000"/>
            </w:tcBorders>
          </w:tcPr>
          <w:p w:rsidR="00217402" w:rsidRDefault="00D91972" w:rsidP="004D5D77">
            <w:pPr>
              <w:spacing w:after="0" w:line="276" w:lineRule="auto"/>
              <w:ind w:left="0" w:firstLine="0"/>
              <w:contextualSpacing/>
              <w:jc w:val="left"/>
              <w:pPrChange w:id="109" w:author="Microsoft account" w:date="2023-02-13T14:33:00Z">
                <w:pPr>
                  <w:spacing w:after="0" w:line="276" w:lineRule="auto"/>
                  <w:ind w:left="0" w:firstLine="0"/>
                  <w:jc w:val="left"/>
                </w:pPr>
              </w:pPrChange>
            </w:pPr>
            <w:r>
              <w:t xml:space="preserve">2.218 </w:t>
            </w:r>
          </w:p>
        </w:tc>
        <w:tc>
          <w:tcPr>
            <w:tcW w:w="926" w:type="dxa"/>
            <w:tcBorders>
              <w:top w:val="single" w:sz="4" w:space="0" w:color="000000"/>
              <w:left w:val="single" w:sz="4" w:space="0" w:color="000000"/>
              <w:bottom w:val="single" w:sz="4" w:space="0" w:color="000000"/>
              <w:right w:val="single" w:sz="4" w:space="0" w:color="000000"/>
            </w:tcBorders>
          </w:tcPr>
          <w:p w:rsidR="00217402" w:rsidRDefault="00D91972" w:rsidP="004D5D77">
            <w:pPr>
              <w:spacing w:after="0" w:line="276" w:lineRule="auto"/>
              <w:ind w:left="0" w:firstLine="0"/>
              <w:contextualSpacing/>
              <w:jc w:val="left"/>
              <w:pPrChange w:id="110" w:author="Microsoft account" w:date="2023-02-13T14:33:00Z">
                <w:pPr>
                  <w:spacing w:after="0" w:line="276" w:lineRule="auto"/>
                  <w:ind w:left="0" w:firstLine="0"/>
                  <w:jc w:val="left"/>
                </w:pPr>
              </w:pPrChange>
            </w:pPr>
            <w:r>
              <w:t xml:space="preserve">1.475 </w:t>
            </w:r>
          </w:p>
        </w:tc>
        <w:tc>
          <w:tcPr>
            <w:tcW w:w="2086" w:type="dxa"/>
            <w:tcBorders>
              <w:top w:val="single" w:sz="4" w:space="0" w:color="000000"/>
              <w:left w:val="single" w:sz="4" w:space="0" w:color="000000"/>
              <w:bottom w:val="single" w:sz="4" w:space="0" w:color="000000"/>
              <w:right w:val="single" w:sz="4" w:space="0" w:color="000000"/>
            </w:tcBorders>
          </w:tcPr>
          <w:p w:rsidR="00217402" w:rsidRDefault="00D91972" w:rsidP="004D5D77">
            <w:pPr>
              <w:spacing w:after="0" w:line="276" w:lineRule="auto"/>
              <w:ind w:left="0" w:firstLine="0"/>
              <w:contextualSpacing/>
              <w:jc w:val="left"/>
              <w:pPrChange w:id="111" w:author="Microsoft account" w:date="2023-02-13T14:33:00Z">
                <w:pPr>
                  <w:spacing w:after="0" w:line="276" w:lineRule="auto"/>
                  <w:ind w:left="0" w:firstLine="0"/>
                  <w:jc w:val="left"/>
                </w:pPr>
              </w:pPrChange>
            </w:pPr>
            <w:r>
              <w:t xml:space="preserve">2.203 </w:t>
            </w:r>
          </w:p>
        </w:tc>
        <w:tc>
          <w:tcPr>
            <w:tcW w:w="2024" w:type="dxa"/>
            <w:tcBorders>
              <w:top w:val="single" w:sz="4" w:space="0" w:color="000000"/>
              <w:left w:val="single" w:sz="4" w:space="0" w:color="000000"/>
              <w:bottom w:val="single" w:sz="4" w:space="0" w:color="000000"/>
              <w:right w:val="single" w:sz="4" w:space="0" w:color="000000"/>
            </w:tcBorders>
          </w:tcPr>
          <w:p w:rsidR="00217402" w:rsidRDefault="00D91972" w:rsidP="004D5D77">
            <w:pPr>
              <w:spacing w:after="0" w:line="276" w:lineRule="auto"/>
              <w:ind w:left="0" w:firstLine="0"/>
              <w:contextualSpacing/>
              <w:jc w:val="left"/>
              <w:pPrChange w:id="112" w:author="Microsoft account" w:date="2023-02-13T14:33:00Z">
                <w:pPr>
                  <w:spacing w:after="0" w:line="276" w:lineRule="auto"/>
                  <w:ind w:left="0" w:firstLine="0"/>
                  <w:jc w:val="left"/>
                </w:pPr>
              </w:pPrChange>
            </w:pPr>
            <w:r>
              <w:t xml:space="preserve">782.817 </w:t>
            </w:r>
          </w:p>
        </w:tc>
        <w:tc>
          <w:tcPr>
            <w:tcW w:w="2796" w:type="dxa"/>
            <w:tcBorders>
              <w:top w:val="single" w:sz="4" w:space="0" w:color="000000"/>
              <w:left w:val="single" w:sz="4" w:space="0" w:color="000000"/>
              <w:bottom w:val="single" w:sz="4" w:space="0" w:color="000000"/>
              <w:right w:val="single" w:sz="4" w:space="0" w:color="000000"/>
            </w:tcBorders>
          </w:tcPr>
          <w:p w:rsidR="00217402" w:rsidRDefault="00D91972" w:rsidP="004D5D77">
            <w:pPr>
              <w:spacing w:after="0" w:line="276" w:lineRule="auto"/>
              <w:ind w:left="0" w:firstLine="0"/>
              <w:contextualSpacing/>
              <w:jc w:val="left"/>
              <w:pPrChange w:id="113" w:author="Microsoft account" w:date="2023-02-13T14:33:00Z">
                <w:pPr>
                  <w:spacing w:after="0" w:line="276" w:lineRule="auto"/>
                  <w:ind w:left="0" w:firstLine="0"/>
                  <w:jc w:val="left"/>
                </w:pPr>
              </w:pPrChange>
            </w:pPr>
            <w:r>
              <w:t xml:space="preserve">121292.739 </w:t>
            </w:r>
          </w:p>
        </w:tc>
      </w:tr>
      <w:tr w:rsidR="00217402">
        <w:trPr>
          <w:trHeight w:val="588"/>
        </w:trPr>
        <w:tc>
          <w:tcPr>
            <w:tcW w:w="1560" w:type="dxa"/>
            <w:tcBorders>
              <w:top w:val="single" w:sz="4" w:space="0" w:color="000000"/>
              <w:left w:val="single" w:sz="4" w:space="0" w:color="000000"/>
              <w:bottom w:val="single" w:sz="4" w:space="0" w:color="000000"/>
              <w:right w:val="single" w:sz="4" w:space="0" w:color="000000"/>
            </w:tcBorders>
          </w:tcPr>
          <w:p w:rsidR="00217402" w:rsidRDefault="00D91972" w:rsidP="004D5D77">
            <w:pPr>
              <w:spacing w:after="0" w:line="276" w:lineRule="auto"/>
              <w:ind w:left="0" w:firstLine="0"/>
              <w:contextualSpacing/>
              <w:jc w:val="left"/>
              <w:pPrChange w:id="114" w:author="Microsoft account" w:date="2023-02-13T14:33:00Z">
                <w:pPr>
                  <w:spacing w:after="0" w:line="276" w:lineRule="auto"/>
                  <w:ind w:left="0" w:firstLine="0"/>
                  <w:jc w:val="left"/>
                </w:pPr>
              </w:pPrChange>
            </w:pPr>
            <w:r>
              <w:t xml:space="preserve">Avg temp </w:t>
            </w:r>
          </w:p>
        </w:tc>
        <w:tc>
          <w:tcPr>
            <w:tcW w:w="958" w:type="dxa"/>
            <w:tcBorders>
              <w:top w:val="single" w:sz="4" w:space="0" w:color="000000"/>
              <w:left w:val="single" w:sz="4" w:space="0" w:color="000000"/>
              <w:bottom w:val="single" w:sz="4" w:space="0" w:color="000000"/>
              <w:right w:val="single" w:sz="4" w:space="0" w:color="000000"/>
            </w:tcBorders>
          </w:tcPr>
          <w:p w:rsidR="00217402" w:rsidRDefault="00D91972" w:rsidP="004D5D77">
            <w:pPr>
              <w:spacing w:after="0" w:line="276" w:lineRule="auto"/>
              <w:ind w:left="0" w:firstLine="0"/>
              <w:contextualSpacing/>
              <w:jc w:val="left"/>
              <w:pPrChange w:id="115" w:author="Microsoft account" w:date="2023-02-13T14:33:00Z">
                <w:pPr>
                  <w:spacing w:after="0" w:line="276" w:lineRule="auto"/>
                  <w:ind w:left="0" w:firstLine="0"/>
                  <w:jc w:val="left"/>
                </w:pPr>
              </w:pPrChange>
            </w:pPr>
            <w:r>
              <w:t xml:space="preserve">1.851 </w:t>
            </w:r>
          </w:p>
        </w:tc>
        <w:tc>
          <w:tcPr>
            <w:tcW w:w="926" w:type="dxa"/>
            <w:tcBorders>
              <w:top w:val="single" w:sz="4" w:space="0" w:color="000000"/>
              <w:left w:val="single" w:sz="4" w:space="0" w:color="000000"/>
              <w:bottom w:val="single" w:sz="4" w:space="0" w:color="000000"/>
              <w:right w:val="single" w:sz="4" w:space="0" w:color="000000"/>
            </w:tcBorders>
          </w:tcPr>
          <w:p w:rsidR="00217402" w:rsidRDefault="00D91972" w:rsidP="004D5D77">
            <w:pPr>
              <w:spacing w:after="0" w:line="276" w:lineRule="auto"/>
              <w:ind w:left="0" w:firstLine="0"/>
              <w:contextualSpacing/>
              <w:jc w:val="left"/>
              <w:pPrChange w:id="116" w:author="Microsoft account" w:date="2023-02-13T14:33:00Z">
                <w:pPr>
                  <w:spacing w:after="0" w:line="276" w:lineRule="auto"/>
                  <w:ind w:left="0" w:firstLine="0"/>
                  <w:jc w:val="left"/>
                </w:pPr>
              </w:pPrChange>
            </w:pPr>
            <w:r>
              <w:t xml:space="preserve">2.185 </w:t>
            </w:r>
          </w:p>
        </w:tc>
        <w:tc>
          <w:tcPr>
            <w:tcW w:w="2086" w:type="dxa"/>
            <w:tcBorders>
              <w:top w:val="single" w:sz="4" w:space="0" w:color="000000"/>
              <w:left w:val="single" w:sz="4" w:space="0" w:color="000000"/>
              <w:bottom w:val="single" w:sz="4" w:space="0" w:color="000000"/>
              <w:right w:val="single" w:sz="4" w:space="0" w:color="000000"/>
            </w:tcBorders>
          </w:tcPr>
          <w:p w:rsidR="00217402" w:rsidRDefault="00D91972" w:rsidP="004D5D77">
            <w:pPr>
              <w:spacing w:after="0" w:line="276" w:lineRule="auto"/>
              <w:ind w:left="0" w:firstLine="0"/>
              <w:contextualSpacing/>
              <w:jc w:val="left"/>
              <w:pPrChange w:id="117" w:author="Microsoft account" w:date="2023-02-13T14:33:00Z">
                <w:pPr>
                  <w:spacing w:after="0" w:line="276" w:lineRule="auto"/>
                  <w:ind w:left="0" w:firstLine="0"/>
                  <w:jc w:val="left"/>
                </w:pPr>
              </w:pPrChange>
            </w:pPr>
            <w:r>
              <w:t xml:space="preserve">8.180 </w:t>
            </w:r>
          </w:p>
        </w:tc>
        <w:tc>
          <w:tcPr>
            <w:tcW w:w="2024" w:type="dxa"/>
            <w:tcBorders>
              <w:top w:val="single" w:sz="4" w:space="0" w:color="000000"/>
              <w:left w:val="single" w:sz="4" w:space="0" w:color="000000"/>
              <w:bottom w:val="single" w:sz="4" w:space="0" w:color="000000"/>
              <w:right w:val="single" w:sz="4" w:space="0" w:color="000000"/>
            </w:tcBorders>
          </w:tcPr>
          <w:p w:rsidR="00217402" w:rsidRDefault="00D91972" w:rsidP="004D5D77">
            <w:pPr>
              <w:spacing w:after="0" w:line="276" w:lineRule="auto"/>
              <w:ind w:left="0" w:firstLine="0"/>
              <w:contextualSpacing/>
              <w:jc w:val="left"/>
              <w:pPrChange w:id="118" w:author="Microsoft account" w:date="2023-02-13T14:33:00Z">
                <w:pPr>
                  <w:spacing w:after="0" w:line="276" w:lineRule="auto"/>
                  <w:ind w:left="0" w:firstLine="0"/>
                  <w:jc w:val="left"/>
                </w:pPr>
              </w:pPrChange>
            </w:pPr>
            <w:r>
              <w:t xml:space="preserve">-5.1 </w:t>
            </w:r>
          </w:p>
        </w:tc>
        <w:tc>
          <w:tcPr>
            <w:tcW w:w="2796" w:type="dxa"/>
            <w:tcBorders>
              <w:top w:val="single" w:sz="4" w:space="0" w:color="000000"/>
              <w:left w:val="single" w:sz="4" w:space="0" w:color="000000"/>
              <w:bottom w:val="single" w:sz="4" w:space="0" w:color="000000"/>
              <w:right w:val="single" w:sz="4" w:space="0" w:color="000000"/>
            </w:tcBorders>
          </w:tcPr>
          <w:p w:rsidR="00217402" w:rsidRDefault="00D91972" w:rsidP="004D5D77">
            <w:pPr>
              <w:spacing w:after="0" w:line="276" w:lineRule="auto"/>
              <w:ind w:left="0" w:firstLine="0"/>
              <w:contextualSpacing/>
              <w:jc w:val="left"/>
              <w:pPrChange w:id="119" w:author="Microsoft account" w:date="2023-02-13T14:33:00Z">
                <w:pPr>
                  <w:spacing w:after="0" w:line="276" w:lineRule="auto"/>
                  <w:ind w:left="0" w:firstLine="0"/>
                  <w:jc w:val="left"/>
                </w:pPr>
              </w:pPrChange>
            </w:pPr>
            <w:r>
              <w:t xml:space="preserve">28.290 </w:t>
            </w:r>
          </w:p>
        </w:tc>
      </w:tr>
      <w:tr w:rsidR="00217402">
        <w:trPr>
          <w:trHeight w:val="874"/>
        </w:trPr>
        <w:tc>
          <w:tcPr>
            <w:tcW w:w="1560" w:type="dxa"/>
            <w:tcBorders>
              <w:top w:val="single" w:sz="4" w:space="0" w:color="000000"/>
              <w:left w:val="single" w:sz="4" w:space="0" w:color="000000"/>
              <w:bottom w:val="single" w:sz="4" w:space="0" w:color="000000"/>
              <w:right w:val="single" w:sz="4" w:space="0" w:color="000000"/>
            </w:tcBorders>
          </w:tcPr>
          <w:p w:rsidR="00217402" w:rsidRDefault="00D91972" w:rsidP="004D5D77">
            <w:pPr>
              <w:spacing w:after="0" w:line="276" w:lineRule="auto"/>
              <w:ind w:left="0" w:firstLine="0"/>
              <w:contextualSpacing/>
              <w:jc w:val="left"/>
              <w:pPrChange w:id="120" w:author="Microsoft account" w:date="2023-02-13T14:33:00Z">
                <w:pPr>
                  <w:spacing w:after="0" w:line="276" w:lineRule="auto"/>
                  <w:ind w:left="0" w:firstLine="0"/>
                  <w:jc w:val="left"/>
                </w:pPr>
              </w:pPrChange>
            </w:pPr>
            <w:r>
              <w:t xml:space="preserve">Normalised cases </w:t>
            </w:r>
          </w:p>
        </w:tc>
        <w:tc>
          <w:tcPr>
            <w:tcW w:w="958" w:type="dxa"/>
            <w:tcBorders>
              <w:top w:val="single" w:sz="4" w:space="0" w:color="000000"/>
              <w:left w:val="single" w:sz="4" w:space="0" w:color="000000"/>
              <w:bottom w:val="single" w:sz="4" w:space="0" w:color="000000"/>
              <w:right w:val="single" w:sz="4" w:space="0" w:color="000000"/>
            </w:tcBorders>
          </w:tcPr>
          <w:p w:rsidR="00217402" w:rsidRDefault="00D91972" w:rsidP="004D5D77">
            <w:pPr>
              <w:spacing w:after="0" w:line="276" w:lineRule="auto"/>
              <w:ind w:left="0" w:firstLine="0"/>
              <w:contextualSpacing/>
              <w:jc w:val="left"/>
              <w:pPrChange w:id="121" w:author="Microsoft account" w:date="2023-02-13T14:33:00Z">
                <w:pPr>
                  <w:spacing w:after="0" w:line="276" w:lineRule="auto"/>
                  <w:ind w:left="0" w:firstLine="0"/>
                  <w:jc w:val="left"/>
                </w:pPr>
              </w:pPrChange>
            </w:pPr>
            <w:r>
              <w:t xml:space="preserve">5.142 </w:t>
            </w:r>
          </w:p>
        </w:tc>
        <w:tc>
          <w:tcPr>
            <w:tcW w:w="926" w:type="dxa"/>
            <w:tcBorders>
              <w:top w:val="single" w:sz="4" w:space="0" w:color="000000"/>
              <w:left w:val="single" w:sz="4" w:space="0" w:color="000000"/>
              <w:bottom w:val="single" w:sz="4" w:space="0" w:color="000000"/>
              <w:right w:val="single" w:sz="4" w:space="0" w:color="000000"/>
            </w:tcBorders>
          </w:tcPr>
          <w:p w:rsidR="00217402" w:rsidRDefault="00D91972" w:rsidP="004D5D77">
            <w:pPr>
              <w:spacing w:after="0" w:line="276" w:lineRule="auto"/>
              <w:ind w:left="0" w:firstLine="0"/>
              <w:contextualSpacing/>
              <w:jc w:val="left"/>
              <w:pPrChange w:id="122" w:author="Microsoft account" w:date="2023-02-13T14:33:00Z">
                <w:pPr>
                  <w:spacing w:after="0" w:line="276" w:lineRule="auto"/>
                  <w:ind w:left="0" w:firstLine="0"/>
                  <w:jc w:val="left"/>
                </w:pPr>
              </w:pPrChange>
            </w:pPr>
            <w:r>
              <w:t xml:space="preserve">2.313 </w:t>
            </w:r>
          </w:p>
        </w:tc>
        <w:tc>
          <w:tcPr>
            <w:tcW w:w="2086" w:type="dxa"/>
            <w:tcBorders>
              <w:top w:val="single" w:sz="4" w:space="0" w:color="000000"/>
              <w:left w:val="single" w:sz="4" w:space="0" w:color="000000"/>
              <w:bottom w:val="single" w:sz="4" w:space="0" w:color="000000"/>
              <w:right w:val="single" w:sz="4" w:space="0" w:color="000000"/>
            </w:tcBorders>
          </w:tcPr>
          <w:p w:rsidR="00217402" w:rsidRDefault="00D91972" w:rsidP="004D5D77">
            <w:pPr>
              <w:spacing w:after="0" w:line="276" w:lineRule="auto"/>
              <w:ind w:left="0" w:firstLine="0"/>
              <w:contextualSpacing/>
              <w:jc w:val="left"/>
              <w:pPrChange w:id="123" w:author="Microsoft account" w:date="2023-02-13T14:33:00Z">
                <w:pPr>
                  <w:spacing w:after="0" w:line="276" w:lineRule="auto"/>
                  <w:ind w:left="0" w:firstLine="0"/>
                  <w:jc w:val="left"/>
                </w:pPr>
              </w:pPrChange>
            </w:pPr>
            <w:r>
              <w:t xml:space="preserve">7.289 </w:t>
            </w:r>
          </w:p>
        </w:tc>
        <w:tc>
          <w:tcPr>
            <w:tcW w:w="2024" w:type="dxa"/>
            <w:tcBorders>
              <w:top w:val="single" w:sz="4" w:space="0" w:color="000000"/>
              <w:left w:val="single" w:sz="4" w:space="0" w:color="000000"/>
              <w:bottom w:val="single" w:sz="4" w:space="0" w:color="000000"/>
              <w:right w:val="single" w:sz="4" w:space="0" w:color="000000"/>
            </w:tcBorders>
          </w:tcPr>
          <w:p w:rsidR="00217402" w:rsidRDefault="00D91972" w:rsidP="004D5D77">
            <w:pPr>
              <w:spacing w:after="0" w:line="276" w:lineRule="auto"/>
              <w:ind w:left="0" w:firstLine="0"/>
              <w:contextualSpacing/>
              <w:jc w:val="left"/>
              <w:pPrChange w:id="124" w:author="Microsoft account" w:date="2023-02-13T14:33:00Z">
                <w:pPr>
                  <w:spacing w:after="0" w:line="276" w:lineRule="auto"/>
                  <w:ind w:left="0" w:firstLine="0"/>
                  <w:jc w:val="left"/>
                </w:pPr>
              </w:pPrChange>
            </w:pPr>
            <w:r>
              <w:t xml:space="preserve">0.000 </w:t>
            </w:r>
          </w:p>
        </w:tc>
        <w:tc>
          <w:tcPr>
            <w:tcW w:w="2796" w:type="dxa"/>
            <w:tcBorders>
              <w:top w:val="single" w:sz="4" w:space="0" w:color="000000"/>
              <w:left w:val="single" w:sz="4" w:space="0" w:color="000000"/>
              <w:bottom w:val="single" w:sz="4" w:space="0" w:color="000000"/>
              <w:right w:val="single" w:sz="4" w:space="0" w:color="000000"/>
            </w:tcBorders>
          </w:tcPr>
          <w:p w:rsidR="00217402" w:rsidRDefault="00D91972" w:rsidP="004D5D77">
            <w:pPr>
              <w:spacing w:after="0" w:line="276" w:lineRule="auto"/>
              <w:ind w:left="0" w:firstLine="0"/>
              <w:contextualSpacing/>
              <w:jc w:val="left"/>
              <w:pPrChange w:id="125" w:author="Microsoft account" w:date="2023-02-13T14:33:00Z">
                <w:pPr>
                  <w:spacing w:after="0" w:line="276" w:lineRule="auto"/>
                  <w:ind w:left="0" w:firstLine="0"/>
                  <w:jc w:val="left"/>
                </w:pPr>
              </w:pPrChange>
            </w:pPr>
            <w:r>
              <w:t xml:space="preserve">0.044 </w:t>
            </w:r>
          </w:p>
        </w:tc>
      </w:tr>
      <w:tr w:rsidR="00217402">
        <w:trPr>
          <w:trHeight w:val="874"/>
        </w:trPr>
        <w:tc>
          <w:tcPr>
            <w:tcW w:w="1560" w:type="dxa"/>
            <w:tcBorders>
              <w:top w:val="single" w:sz="4" w:space="0" w:color="000000"/>
              <w:left w:val="single" w:sz="4" w:space="0" w:color="000000"/>
              <w:bottom w:val="single" w:sz="4" w:space="0" w:color="000000"/>
              <w:right w:val="single" w:sz="4" w:space="0" w:color="000000"/>
            </w:tcBorders>
          </w:tcPr>
          <w:p w:rsidR="00217402" w:rsidRDefault="00D91972" w:rsidP="004D5D77">
            <w:pPr>
              <w:spacing w:after="0" w:line="276" w:lineRule="auto"/>
              <w:ind w:left="0" w:firstLine="0"/>
              <w:contextualSpacing/>
              <w:jc w:val="left"/>
              <w:pPrChange w:id="126" w:author="Microsoft account" w:date="2023-02-13T14:33:00Z">
                <w:pPr>
                  <w:spacing w:after="0" w:line="276" w:lineRule="auto"/>
                  <w:ind w:left="0" w:firstLine="0"/>
                  <w:jc w:val="left"/>
                </w:pPr>
              </w:pPrChange>
            </w:pPr>
            <w:r>
              <w:t xml:space="preserve">Normalised death </w:t>
            </w:r>
          </w:p>
        </w:tc>
        <w:tc>
          <w:tcPr>
            <w:tcW w:w="958" w:type="dxa"/>
            <w:tcBorders>
              <w:top w:val="single" w:sz="4" w:space="0" w:color="000000"/>
              <w:left w:val="single" w:sz="4" w:space="0" w:color="000000"/>
              <w:bottom w:val="single" w:sz="4" w:space="0" w:color="000000"/>
              <w:right w:val="single" w:sz="4" w:space="0" w:color="000000"/>
            </w:tcBorders>
          </w:tcPr>
          <w:p w:rsidR="00217402" w:rsidRDefault="00D91972" w:rsidP="004D5D77">
            <w:pPr>
              <w:spacing w:after="0" w:line="276" w:lineRule="auto"/>
              <w:ind w:left="0" w:firstLine="0"/>
              <w:contextualSpacing/>
              <w:jc w:val="left"/>
              <w:pPrChange w:id="127" w:author="Microsoft account" w:date="2023-02-13T14:33:00Z">
                <w:pPr>
                  <w:spacing w:after="0" w:line="276" w:lineRule="auto"/>
                  <w:ind w:left="0" w:firstLine="0"/>
                  <w:jc w:val="left"/>
                </w:pPr>
              </w:pPrChange>
            </w:pPr>
            <w:r>
              <w:t xml:space="preserve">1.256 </w:t>
            </w:r>
          </w:p>
        </w:tc>
        <w:tc>
          <w:tcPr>
            <w:tcW w:w="926" w:type="dxa"/>
            <w:tcBorders>
              <w:top w:val="single" w:sz="4" w:space="0" w:color="000000"/>
              <w:left w:val="single" w:sz="4" w:space="0" w:color="000000"/>
              <w:bottom w:val="single" w:sz="4" w:space="0" w:color="000000"/>
              <w:right w:val="single" w:sz="4" w:space="0" w:color="000000"/>
            </w:tcBorders>
          </w:tcPr>
          <w:p w:rsidR="00217402" w:rsidRDefault="00D91972" w:rsidP="004D5D77">
            <w:pPr>
              <w:spacing w:after="0" w:line="276" w:lineRule="auto"/>
              <w:ind w:left="0" w:firstLine="0"/>
              <w:contextualSpacing/>
              <w:jc w:val="left"/>
              <w:pPrChange w:id="128" w:author="Microsoft account" w:date="2023-02-13T14:33:00Z">
                <w:pPr>
                  <w:spacing w:after="0" w:line="276" w:lineRule="auto"/>
                  <w:ind w:left="0" w:firstLine="0"/>
                  <w:jc w:val="left"/>
                </w:pPr>
              </w:pPrChange>
            </w:pPr>
            <w:r>
              <w:t xml:space="preserve">3.815 </w:t>
            </w:r>
          </w:p>
        </w:tc>
        <w:tc>
          <w:tcPr>
            <w:tcW w:w="2086" w:type="dxa"/>
            <w:tcBorders>
              <w:top w:val="single" w:sz="4" w:space="0" w:color="000000"/>
              <w:left w:val="single" w:sz="4" w:space="0" w:color="000000"/>
              <w:bottom w:val="single" w:sz="4" w:space="0" w:color="000000"/>
              <w:right w:val="single" w:sz="4" w:space="0" w:color="000000"/>
            </w:tcBorders>
          </w:tcPr>
          <w:p w:rsidR="00217402" w:rsidRDefault="00D91972" w:rsidP="004D5D77">
            <w:pPr>
              <w:spacing w:after="0" w:line="276" w:lineRule="auto"/>
              <w:ind w:left="0" w:firstLine="0"/>
              <w:contextualSpacing/>
              <w:jc w:val="left"/>
              <w:pPrChange w:id="129" w:author="Microsoft account" w:date="2023-02-13T14:33:00Z">
                <w:pPr>
                  <w:spacing w:after="0" w:line="276" w:lineRule="auto"/>
                  <w:ind w:left="0" w:firstLine="0"/>
                  <w:jc w:val="left"/>
                </w:pPr>
              </w:pPrChange>
            </w:pPr>
            <w:r>
              <w:t xml:space="preserve">2.078 </w:t>
            </w:r>
          </w:p>
        </w:tc>
        <w:tc>
          <w:tcPr>
            <w:tcW w:w="2024" w:type="dxa"/>
            <w:tcBorders>
              <w:top w:val="single" w:sz="4" w:space="0" w:color="000000"/>
              <w:left w:val="single" w:sz="4" w:space="0" w:color="000000"/>
              <w:bottom w:val="single" w:sz="4" w:space="0" w:color="000000"/>
              <w:right w:val="single" w:sz="4" w:space="0" w:color="000000"/>
            </w:tcBorders>
          </w:tcPr>
          <w:p w:rsidR="00217402" w:rsidRDefault="00D91972" w:rsidP="004D5D77">
            <w:pPr>
              <w:spacing w:after="0" w:line="276" w:lineRule="auto"/>
              <w:ind w:left="0" w:firstLine="0"/>
              <w:contextualSpacing/>
              <w:jc w:val="left"/>
              <w:pPrChange w:id="130" w:author="Microsoft account" w:date="2023-02-13T14:33:00Z">
                <w:pPr>
                  <w:spacing w:after="0" w:line="276" w:lineRule="auto"/>
                  <w:ind w:left="0" w:firstLine="0"/>
                  <w:jc w:val="left"/>
                </w:pPr>
              </w:pPrChange>
            </w:pPr>
            <w:r>
              <w:t xml:space="preserve">0.000 </w:t>
            </w:r>
          </w:p>
        </w:tc>
        <w:tc>
          <w:tcPr>
            <w:tcW w:w="2796" w:type="dxa"/>
            <w:tcBorders>
              <w:top w:val="single" w:sz="4" w:space="0" w:color="000000"/>
              <w:left w:val="single" w:sz="4" w:space="0" w:color="000000"/>
              <w:bottom w:val="single" w:sz="4" w:space="0" w:color="000000"/>
              <w:right w:val="single" w:sz="4" w:space="0" w:color="000000"/>
            </w:tcBorders>
          </w:tcPr>
          <w:p w:rsidR="00217402" w:rsidRDefault="00D91972" w:rsidP="004D5D77">
            <w:pPr>
              <w:spacing w:after="0" w:line="276" w:lineRule="auto"/>
              <w:ind w:left="0" w:firstLine="0"/>
              <w:contextualSpacing/>
              <w:jc w:val="left"/>
              <w:pPrChange w:id="131" w:author="Microsoft account" w:date="2023-02-13T14:33:00Z">
                <w:pPr>
                  <w:spacing w:after="0" w:line="276" w:lineRule="auto"/>
                  <w:ind w:left="0" w:firstLine="0"/>
                  <w:jc w:val="left"/>
                </w:pPr>
              </w:pPrChange>
            </w:pPr>
            <w:r>
              <w:t xml:space="preserve">0.001 </w:t>
            </w:r>
          </w:p>
        </w:tc>
      </w:tr>
      <w:tr w:rsidR="00217402">
        <w:trPr>
          <w:trHeight w:val="874"/>
        </w:trPr>
        <w:tc>
          <w:tcPr>
            <w:tcW w:w="1560" w:type="dxa"/>
            <w:tcBorders>
              <w:top w:val="single" w:sz="4" w:space="0" w:color="000000"/>
              <w:left w:val="single" w:sz="4" w:space="0" w:color="000000"/>
              <w:bottom w:val="single" w:sz="4" w:space="0" w:color="000000"/>
              <w:right w:val="single" w:sz="4" w:space="0" w:color="000000"/>
            </w:tcBorders>
          </w:tcPr>
          <w:p w:rsidR="00217402" w:rsidRDefault="00D91972" w:rsidP="004D5D77">
            <w:pPr>
              <w:spacing w:after="0" w:line="276" w:lineRule="auto"/>
              <w:ind w:left="0" w:firstLine="0"/>
              <w:contextualSpacing/>
              <w:jc w:val="left"/>
              <w:pPrChange w:id="132" w:author="Microsoft account" w:date="2023-02-13T14:33:00Z">
                <w:pPr>
                  <w:spacing w:after="0" w:line="276" w:lineRule="auto"/>
                  <w:ind w:left="0" w:firstLine="0"/>
                  <w:jc w:val="left"/>
                </w:pPr>
              </w:pPrChange>
            </w:pPr>
            <w:r>
              <w:t xml:space="preserve">Population_2 019 </w:t>
            </w:r>
          </w:p>
        </w:tc>
        <w:tc>
          <w:tcPr>
            <w:tcW w:w="958" w:type="dxa"/>
            <w:tcBorders>
              <w:top w:val="single" w:sz="4" w:space="0" w:color="000000"/>
              <w:left w:val="single" w:sz="4" w:space="0" w:color="000000"/>
              <w:bottom w:val="single" w:sz="4" w:space="0" w:color="000000"/>
              <w:right w:val="single" w:sz="4" w:space="0" w:color="000000"/>
            </w:tcBorders>
          </w:tcPr>
          <w:p w:rsidR="00217402" w:rsidRDefault="00D91972" w:rsidP="004D5D77">
            <w:pPr>
              <w:spacing w:after="0" w:line="276" w:lineRule="auto"/>
              <w:ind w:left="0" w:firstLine="0"/>
              <w:contextualSpacing/>
              <w:jc w:val="left"/>
              <w:pPrChange w:id="133" w:author="Microsoft account" w:date="2023-02-13T14:33:00Z">
                <w:pPr>
                  <w:spacing w:after="0" w:line="276" w:lineRule="auto"/>
                  <w:ind w:left="0" w:firstLine="0"/>
                  <w:jc w:val="left"/>
                </w:pPr>
              </w:pPrChange>
            </w:pPr>
            <w:r>
              <w:t xml:space="preserve">4.177 </w:t>
            </w:r>
          </w:p>
        </w:tc>
        <w:tc>
          <w:tcPr>
            <w:tcW w:w="926" w:type="dxa"/>
            <w:tcBorders>
              <w:top w:val="single" w:sz="4" w:space="0" w:color="000000"/>
              <w:left w:val="single" w:sz="4" w:space="0" w:color="000000"/>
              <w:bottom w:val="single" w:sz="4" w:space="0" w:color="000000"/>
              <w:right w:val="single" w:sz="4" w:space="0" w:color="000000"/>
            </w:tcBorders>
          </w:tcPr>
          <w:p w:rsidR="00217402" w:rsidRDefault="00D91972" w:rsidP="004D5D77">
            <w:pPr>
              <w:spacing w:after="0" w:line="276" w:lineRule="auto"/>
              <w:ind w:left="0" w:firstLine="0"/>
              <w:contextualSpacing/>
              <w:jc w:val="left"/>
              <w:pPrChange w:id="134" w:author="Microsoft account" w:date="2023-02-13T14:33:00Z">
                <w:pPr>
                  <w:spacing w:after="0" w:line="276" w:lineRule="auto"/>
                  <w:ind w:left="0" w:firstLine="0"/>
                  <w:jc w:val="left"/>
                </w:pPr>
              </w:pPrChange>
            </w:pPr>
            <w:r>
              <w:t xml:space="preserve">9.758 </w:t>
            </w:r>
          </w:p>
        </w:tc>
        <w:tc>
          <w:tcPr>
            <w:tcW w:w="2086" w:type="dxa"/>
            <w:tcBorders>
              <w:top w:val="single" w:sz="4" w:space="0" w:color="000000"/>
              <w:left w:val="single" w:sz="4" w:space="0" w:color="000000"/>
              <w:bottom w:val="single" w:sz="4" w:space="0" w:color="000000"/>
              <w:right w:val="single" w:sz="4" w:space="0" w:color="000000"/>
            </w:tcBorders>
          </w:tcPr>
          <w:p w:rsidR="00217402" w:rsidRDefault="00D91972" w:rsidP="004D5D77">
            <w:pPr>
              <w:spacing w:after="0" w:line="276" w:lineRule="auto"/>
              <w:ind w:left="0" w:firstLine="0"/>
              <w:contextualSpacing/>
              <w:jc w:val="left"/>
              <w:pPrChange w:id="135" w:author="Microsoft account" w:date="2023-02-13T14:33:00Z">
                <w:pPr>
                  <w:spacing w:after="0" w:line="276" w:lineRule="auto"/>
                  <w:ind w:left="0" w:firstLine="0"/>
                  <w:jc w:val="left"/>
                </w:pPr>
              </w:pPrChange>
            </w:pPr>
            <w:r>
              <w:t xml:space="preserve">1.495 </w:t>
            </w:r>
          </w:p>
        </w:tc>
        <w:tc>
          <w:tcPr>
            <w:tcW w:w="2024" w:type="dxa"/>
            <w:tcBorders>
              <w:top w:val="single" w:sz="4" w:space="0" w:color="000000"/>
              <w:left w:val="single" w:sz="4" w:space="0" w:color="000000"/>
              <w:bottom w:val="single" w:sz="4" w:space="0" w:color="000000"/>
              <w:right w:val="single" w:sz="4" w:space="0" w:color="000000"/>
            </w:tcBorders>
          </w:tcPr>
          <w:p w:rsidR="00217402" w:rsidRDefault="00D91972" w:rsidP="004D5D77">
            <w:pPr>
              <w:spacing w:after="0" w:line="276" w:lineRule="auto"/>
              <w:ind w:left="0" w:firstLine="0"/>
              <w:contextualSpacing/>
              <w:jc w:val="left"/>
              <w:pPrChange w:id="136" w:author="Microsoft account" w:date="2023-02-13T14:33:00Z">
                <w:pPr>
                  <w:spacing w:after="0" w:line="276" w:lineRule="auto"/>
                  <w:ind w:left="0" w:firstLine="0"/>
                  <w:jc w:val="left"/>
                </w:pPr>
              </w:pPrChange>
            </w:pPr>
            <w:r>
              <w:t xml:space="preserve">33860 </w:t>
            </w:r>
          </w:p>
        </w:tc>
        <w:tc>
          <w:tcPr>
            <w:tcW w:w="2796" w:type="dxa"/>
            <w:tcBorders>
              <w:top w:val="single" w:sz="4" w:space="0" w:color="000000"/>
              <w:left w:val="single" w:sz="4" w:space="0" w:color="000000"/>
              <w:bottom w:val="single" w:sz="4" w:space="0" w:color="000000"/>
              <w:right w:val="single" w:sz="4" w:space="0" w:color="000000"/>
            </w:tcBorders>
          </w:tcPr>
          <w:p w:rsidR="00217402" w:rsidRDefault="00D91972" w:rsidP="004D5D77">
            <w:pPr>
              <w:spacing w:after="0" w:line="276" w:lineRule="auto"/>
              <w:ind w:left="0" w:firstLine="0"/>
              <w:contextualSpacing/>
              <w:jc w:val="left"/>
              <w:pPrChange w:id="137" w:author="Microsoft account" w:date="2023-02-13T14:33:00Z">
                <w:pPr>
                  <w:spacing w:after="0" w:line="276" w:lineRule="auto"/>
                  <w:ind w:left="0" w:firstLine="0"/>
                  <w:jc w:val="left"/>
                </w:pPr>
              </w:pPrChange>
            </w:pPr>
            <w:r>
              <w:t xml:space="preserve">1397715000 </w:t>
            </w:r>
          </w:p>
        </w:tc>
      </w:tr>
      <w:tr w:rsidR="00217402">
        <w:trPr>
          <w:trHeight w:val="588"/>
        </w:trPr>
        <w:tc>
          <w:tcPr>
            <w:tcW w:w="1560" w:type="dxa"/>
            <w:tcBorders>
              <w:top w:val="single" w:sz="4" w:space="0" w:color="000000"/>
              <w:left w:val="single" w:sz="4" w:space="0" w:color="000000"/>
              <w:bottom w:val="single" w:sz="4" w:space="0" w:color="000000"/>
              <w:right w:val="single" w:sz="4" w:space="0" w:color="000000"/>
            </w:tcBorders>
          </w:tcPr>
          <w:p w:rsidR="00217402" w:rsidRDefault="00D91972" w:rsidP="004D5D77">
            <w:pPr>
              <w:spacing w:after="0" w:line="276" w:lineRule="auto"/>
              <w:ind w:left="0" w:firstLine="0"/>
              <w:contextualSpacing/>
              <w:jc w:val="left"/>
              <w:pPrChange w:id="138" w:author="Microsoft account" w:date="2023-02-13T14:33:00Z">
                <w:pPr>
                  <w:spacing w:after="0" w:line="276" w:lineRule="auto"/>
                  <w:ind w:left="0" w:firstLine="0"/>
                  <w:jc w:val="left"/>
                </w:pPr>
              </w:pPrChange>
            </w:pPr>
            <w:r>
              <w:t xml:space="preserve">Deaths </w:t>
            </w:r>
          </w:p>
        </w:tc>
        <w:tc>
          <w:tcPr>
            <w:tcW w:w="958" w:type="dxa"/>
            <w:tcBorders>
              <w:top w:val="single" w:sz="4" w:space="0" w:color="000000"/>
              <w:left w:val="single" w:sz="4" w:space="0" w:color="000000"/>
              <w:bottom w:val="single" w:sz="4" w:space="0" w:color="000000"/>
              <w:right w:val="single" w:sz="4" w:space="0" w:color="000000"/>
            </w:tcBorders>
          </w:tcPr>
          <w:p w:rsidR="00217402" w:rsidRDefault="00D91972" w:rsidP="004D5D77">
            <w:pPr>
              <w:spacing w:after="0" w:line="276" w:lineRule="auto"/>
              <w:ind w:left="0" w:firstLine="0"/>
              <w:contextualSpacing/>
              <w:jc w:val="left"/>
              <w:pPrChange w:id="139" w:author="Microsoft account" w:date="2023-02-13T14:33:00Z">
                <w:pPr>
                  <w:spacing w:after="0" w:line="276" w:lineRule="auto"/>
                  <w:ind w:left="0" w:firstLine="0"/>
                  <w:jc w:val="left"/>
                </w:pPr>
              </w:pPrChange>
            </w:pPr>
            <w:r>
              <w:t xml:space="preserve">5.453 </w:t>
            </w:r>
          </w:p>
        </w:tc>
        <w:tc>
          <w:tcPr>
            <w:tcW w:w="926" w:type="dxa"/>
            <w:tcBorders>
              <w:top w:val="single" w:sz="4" w:space="0" w:color="000000"/>
              <w:left w:val="single" w:sz="4" w:space="0" w:color="000000"/>
              <w:bottom w:val="single" w:sz="4" w:space="0" w:color="000000"/>
              <w:right w:val="single" w:sz="4" w:space="0" w:color="000000"/>
            </w:tcBorders>
          </w:tcPr>
          <w:p w:rsidR="00217402" w:rsidRDefault="00D91972" w:rsidP="004D5D77">
            <w:pPr>
              <w:spacing w:after="0" w:line="276" w:lineRule="auto"/>
              <w:ind w:left="0" w:firstLine="0"/>
              <w:contextualSpacing/>
              <w:jc w:val="left"/>
              <w:pPrChange w:id="140" w:author="Microsoft account" w:date="2023-02-13T14:33:00Z">
                <w:pPr>
                  <w:spacing w:after="0" w:line="276" w:lineRule="auto"/>
                  <w:ind w:left="0" w:firstLine="0"/>
                  <w:jc w:val="left"/>
                </w:pPr>
              </w:pPrChange>
            </w:pPr>
            <w:r>
              <w:t xml:space="preserve">2.280 </w:t>
            </w:r>
          </w:p>
        </w:tc>
        <w:tc>
          <w:tcPr>
            <w:tcW w:w="2086" w:type="dxa"/>
            <w:tcBorders>
              <w:top w:val="single" w:sz="4" w:space="0" w:color="000000"/>
              <w:left w:val="single" w:sz="4" w:space="0" w:color="000000"/>
              <w:bottom w:val="single" w:sz="4" w:space="0" w:color="000000"/>
              <w:right w:val="single" w:sz="4" w:space="0" w:color="000000"/>
            </w:tcBorders>
          </w:tcPr>
          <w:p w:rsidR="00217402" w:rsidRDefault="00D91972" w:rsidP="004D5D77">
            <w:pPr>
              <w:spacing w:after="0" w:line="276" w:lineRule="auto"/>
              <w:ind w:left="0" w:firstLine="0"/>
              <w:contextualSpacing/>
              <w:jc w:val="left"/>
              <w:pPrChange w:id="141" w:author="Microsoft account" w:date="2023-02-13T14:33:00Z">
                <w:pPr>
                  <w:spacing w:after="0" w:line="276" w:lineRule="auto"/>
                  <w:ind w:left="0" w:firstLine="0"/>
                  <w:jc w:val="left"/>
                </w:pPr>
              </w:pPrChange>
            </w:pPr>
            <w:r>
              <w:t xml:space="preserve">2.108 </w:t>
            </w:r>
          </w:p>
        </w:tc>
        <w:tc>
          <w:tcPr>
            <w:tcW w:w="2024" w:type="dxa"/>
            <w:tcBorders>
              <w:top w:val="single" w:sz="4" w:space="0" w:color="000000"/>
              <w:left w:val="single" w:sz="4" w:space="0" w:color="000000"/>
              <w:bottom w:val="single" w:sz="4" w:space="0" w:color="000000"/>
              <w:right w:val="single" w:sz="4" w:space="0" w:color="000000"/>
            </w:tcBorders>
          </w:tcPr>
          <w:p w:rsidR="00217402" w:rsidRDefault="00D91972" w:rsidP="004D5D77">
            <w:pPr>
              <w:spacing w:after="0" w:line="276" w:lineRule="auto"/>
              <w:ind w:left="0" w:firstLine="0"/>
              <w:contextualSpacing/>
              <w:jc w:val="left"/>
              <w:pPrChange w:id="142" w:author="Microsoft account" w:date="2023-02-13T14:33:00Z">
                <w:pPr>
                  <w:spacing w:after="0" w:line="276" w:lineRule="auto"/>
                  <w:ind w:left="0" w:firstLine="0"/>
                  <w:jc w:val="left"/>
                </w:pPr>
              </w:pPrChange>
            </w:pPr>
            <w:r>
              <w:t xml:space="preserve">0 </w:t>
            </w:r>
          </w:p>
        </w:tc>
        <w:tc>
          <w:tcPr>
            <w:tcW w:w="2796" w:type="dxa"/>
            <w:tcBorders>
              <w:top w:val="single" w:sz="4" w:space="0" w:color="000000"/>
              <w:left w:val="single" w:sz="4" w:space="0" w:color="000000"/>
              <w:bottom w:val="single" w:sz="4" w:space="0" w:color="000000"/>
              <w:right w:val="single" w:sz="4" w:space="0" w:color="000000"/>
            </w:tcBorders>
          </w:tcPr>
          <w:p w:rsidR="00217402" w:rsidRDefault="00D91972" w:rsidP="004D5D77">
            <w:pPr>
              <w:spacing w:after="0" w:line="276" w:lineRule="auto"/>
              <w:ind w:left="0" w:firstLine="0"/>
              <w:contextualSpacing/>
              <w:jc w:val="left"/>
              <w:pPrChange w:id="143" w:author="Microsoft account" w:date="2023-02-13T14:33:00Z">
                <w:pPr>
                  <w:spacing w:after="0" w:line="276" w:lineRule="auto"/>
                  <w:ind w:left="0" w:firstLine="0"/>
                  <w:jc w:val="left"/>
                </w:pPr>
              </w:pPrChange>
            </w:pPr>
            <w:r>
              <w:t xml:space="preserve">204486 </w:t>
            </w:r>
          </w:p>
        </w:tc>
      </w:tr>
      <w:tr w:rsidR="00217402">
        <w:trPr>
          <w:trHeight w:val="874"/>
        </w:trPr>
        <w:tc>
          <w:tcPr>
            <w:tcW w:w="1560" w:type="dxa"/>
            <w:tcBorders>
              <w:top w:val="single" w:sz="4" w:space="0" w:color="000000"/>
              <w:left w:val="single" w:sz="4" w:space="0" w:color="000000"/>
              <w:bottom w:val="single" w:sz="4" w:space="0" w:color="000000"/>
              <w:right w:val="single" w:sz="4" w:space="0" w:color="000000"/>
            </w:tcBorders>
          </w:tcPr>
          <w:p w:rsidR="00B17F05" w:rsidRDefault="00B17F05" w:rsidP="004D5D77">
            <w:pPr>
              <w:spacing w:after="8" w:line="240" w:lineRule="auto"/>
              <w:ind w:left="0" w:firstLine="0"/>
              <w:contextualSpacing/>
              <w:pPrChange w:id="144" w:author="Microsoft account" w:date="2023-02-13T14:33:00Z">
                <w:pPr>
                  <w:spacing w:after="8" w:line="240" w:lineRule="auto"/>
                  <w:ind w:left="0" w:firstLine="0"/>
                </w:pPr>
              </w:pPrChange>
            </w:pPr>
            <w:r>
              <w:lastRenderedPageBreak/>
              <w:t>Confirmed</w:t>
            </w:r>
          </w:p>
          <w:p w:rsidR="00217402" w:rsidRDefault="00D91972" w:rsidP="004D5D77">
            <w:pPr>
              <w:spacing w:after="8" w:line="240" w:lineRule="auto"/>
              <w:ind w:left="0" w:firstLine="0"/>
              <w:contextualSpacing/>
              <w:pPrChange w:id="145" w:author="Microsoft account" w:date="2023-02-13T14:33:00Z">
                <w:pPr>
                  <w:spacing w:after="8" w:line="240" w:lineRule="auto"/>
                  <w:ind w:left="0" w:firstLine="0"/>
                </w:pPr>
              </w:pPrChange>
            </w:pPr>
            <w:r>
              <w:t xml:space="preserve">cases </w:t>
            </w:r>
          </w:p>
        </w:tc>
        <w:tc>
          <w:tcPr>
            <w:tcW w:w="958" w:type="dxa"/>
            <w:tcBorders>
              <w:top w:val="single" w:sz="4" w:space="0" w:color="000000"/>
              <w:left w:val="single" w:sz="4" w:space="0" w:color="000000"/>
              <w:bottom w:val="single" w:sz="4" w:space="0" w:color="000000"/>
              <w:right w:val="single" w:sz="4" w:space="0" w:color="000000"/>
            </w:tcBorders>
          </w:tcPr>
          <w:p w:rsidR="00217402" w:rsidRDefault="00D91972" w:rsidP="004D5D77">
            <w:pPr>
              <w:spacing w:after="0" w:line="276" w:lineRule="auto"/>
              <w:ind w:left="0" w:firstLine="0"/>
              <w:contextualSpacing/>
              <w:jc w:val="left"/>
              <w:pPrChange w:id="146" w:author="Microsoft account" w:date="2023-02-13T14:33:00Z">
                <w:pPr>
                  <w:spacing w:after="0" w:line="276" w:lineRule="auto"/>
                  <w:ind w:left="0" w:firstLine="0"/>
                  <w:jc w:val="left"/>
                </w:pPr>
              </w:pPrChange>
            </w:pPr>
            <w:r>
              <w:t xml:space="preserve">1.799 </w:t>
            </w:r>
          </w:p>
        </w:tc>
        <w:tc>
          <w:tcPr>
            <w:tcW w:w="926" w:type="dxa"/>
            <w:tcBorders>
              <w:top w:val="single" w:sz="4" w:space="0" w:color="000000"/>
              <w:left w:val="single" w:sz="4" w:space="0" w:color="000000"/>
              <w:bottom w:val="single" w:sz="4" w:space="0" w:color="000000"/>
              <w:right w:val="single" w:sz="4" w:space="0" w:color="000000"/>
            </w:tcBorders>
          </w:tcPr>
          <w:p w:rsidR="00217402" w:rsidRDefault="00D91972" w:rsidP="004D5D77">
            <w:pPr>
              <w:spacing w:after="0" w:line="276" w:lineRule="auto"/>
              <w:ind w:left="0" w:firstLine="0"/>
              <w:contextualSpacing/>
              <w:jc w:val="left"/>
              <w:pPrChange w:id="147" w:author="Microsoft account" w:date="2023-02-13T14:33:00Z">
                <w:pPr>
                  <w:spacing w:after="0" w:line="276" w:lineRule="auto"/>
                  <w:ind w:left="0" w:firstLine="0"/>
                  <w:jc w:val="left"/>
                </w:pPr>
              </w:pPrChange>
            </w:pPr>
            <w:r>
              <w:t xml:space="preserve">1.338 </w:t>
            </w:r>
          </w:p>
        </w:tc>
        <w:tc>
          <w:tcPr>
            <w:tcW w:w="2086" w:type="dxa"/>
            <w:tcBorders>
              <w:top w:val="single" w:sz="4" w:space="0" w:color="000000"/>
              <w:left w:val="single" w:sz="4" w:space="0" w:color="000000"/>
              <w:bottom w:val="single" w:sz="4" w:space="0" w:color="000000"/>
              <w:right w:val="single" w:sz="4" w:space="0" w:color="000000"/>
            </w:tcBorders>
          </w:tcPr>
          <w:p w:rsidR="00217402" w:rsidRDefault="00D91972" w:rsidP="004D5D77">
            <w:pPr>
              <w:spacing w:after="0" w:line="276" w:lineRule="auto"/>
              <w:ind w:left="0" w:firstLine="0"/>
              <w:contextualSpacing/>
              <w:jc w:val="left"/>
              <w:pPrChange w:id="148" w:author="Microsoft account" w:date="2023-02-13T14:33:00Z">
                <w:pPr>
                  <w:spacing w:after="0" w:line="276" w:lineRule="auto"/>
                  <w:ind w:left="0" w:firstLine="0"/>
                  <w:jc w:val="left"/>
                </w:pPr>
              </w:pPrChange>
            </w:pPr>
            <w:r>
              <w:t xml:space="preserve">7.728 </w:t>
            </w:r>
          </w:p>
        </w:tc>
        <w:tc>
          <w:tcPr>
            <w:tcW w:w="2024" w:type="dxa"/>
            <w:tcBorders>
              <w:top w:val="single" w:sz="4" w:space="0" w:color="000000"/>
              <w:left w:val="single" w:sz="4" w:space="0" w:color="000000"/>
              <w:bottom w:val="single" w:sz="4" w:space="0" w:color="000000"/>
              <w:right w:val="single" w:sz="4" w:space="0" w:color="000000"/>
            </w:tcBorders>
          </w:tcPr>
          <w:p w:rsidR="00217402" w:rsidRDefault="00D91972" w:rsidP="004D5D77">
            <w:pPr>
              <w:spacing w:after="0" w:line="276" w:lineRule="auto"/>
              <w:ind w:left="0" w:firstLine="0"/>
              <w:contextualSpacing/>
              <w:jc w:val="left"/>
              <w:pPrChange w:id="149" w:author="Microsoft account" w:date="2023-02-13T14:33:00Z">
                <w:pPr>
                  <w:spacing w:after="0" w:line="276" w:lineRule="auto"/>
                  <w:ind w:left="0" w:firstLine="0"/>
                  <w:jc w:val="left"/>
                </w:pPr>
              </w:pPrChange>
            </w:pPr>
            <w:r>
              <w:t xml:space="preserve">19 </w:t>
            </w:r>
          </w:p>
        </w:tc>
        <w:tc>
          <w:tcPr>
            <w:tcW w:w="2796" w:type="dxa"/>
            <w:tcBorders>
              <w:top w:val="single" w:sz="4" w:space="0" w:color="000000"/>
              <w:left w:val="single" w:sz="4" w:space="0" w:color="000000"/>
              <w:bottom w:val="single" w:sz="4" w:space="0" w:color="000000"/>
              <w:right w:val="single" w:sz="4" w:space="0" w:color="000000"/>
            </w:tcBorders>
          </w:tcPr>
          <w:p w:rsidR="00217402" w:rsidRDefault="00D91972" w:rsidP="004D5D77">
            <w:pPr>
              <w:spacing w:after="0" w:line="276" w:lineRule="auto"/>
              <w:ind w:left="0" w:firstLine="0"/>
              <w:contextualSpacing/>
              <w:jc w:val="left"/>
              <w:pPrChange w:id="150" w:author="Microsoft account" w:date="2023-02-13T14:33:00Z">
                <w:pPr>
                  <w:spacing w:after="0" w:line="276" w:lineRule="auto"/>
                  <w:ind w:left="0" w:firstLine="0"/>
                  <w:jc w:val="left"/>
                </w:pPr>
              </w:pPrChange>
            </w:pPr>
            <w:r>
              <w:t xml:space="preserve">7078039 </w:t>
            </w:r>
          </w:p>
        </w:tc>
      </w:tr>
    </w:tbl>
    <w:p w:rsidR="00217402" w:rsidRDefault="00D91972" w:rsidP="004D5D77">
      <w:pPr>
        <w:spacing w:after="301" w:line="240" w:lineRule="auto"/>
        <w:ind w:left="0" w:firstLine="0"/>
        <w:contextualSpacing/>
        <w:jc w:val="left"/>
        <w:pPrChange w:id="151" w:author="Microsoft account" w:date="2023-02-13T14:33:00Z">
          <w:pPr>
            <w:spacing w:after="301" w:line="240" w:lineRule="auto"/>
            <w:ind w:left="0" w:firstLine="0"/>
            <w:jc w:val="left"/>
          </w:pPr>
        </w:pPrChange>
      </w:pPr>
      <w:r>
        <w:t xml:space="preserve"> </w:t>
      </w:r>
    </w:p>
    <w:p w:rsidR="00217402" w:rsidRDefault="00D91972" w:rsidP="004D5D77">
      <w:pPr>
        <w:spacing w:after="301"/>
        <w:contextualSpacing/>
        <w:pPrChange w:id="152" w:author="Microsoft account" w:date="2023-02-13T14:33:00Z">
          <w:pPr>
            <w:spacing w:after="301"/>
          </w:pPr>
        </w:pPrChange>
      </w:pPr>
      <w:r>
        <w:t xml:space="preserve">This means that death has the highest mean with 5.453 and the lowest being normalised deaths with 1.256 </w:t>
      </w:r>
    </w:p>
    <w:p w:rsidR="00217402" w:rsidRDefault="00D91972" w:rsidP="004D5D77">
      <w:pPr>
        <w:contextualSpacing/>
        <w:pPrChange w:id="153" w:author="Microsoft account" w:date="2023-02-13T14:33:00Z">
          <w:pPr/>
        </w:pPrChange>
      </w:pPr>
      <w:r>
        <w:t xml:space="preserve">The variable with the highest standard deviation is Avg temp with 8.180 (average temperature) and the variable with the lowest standard deviation is population with 1.495. </w:t>
      </w:r>
    </w:p>
    <w:p w:rsidR="00217402" w:rsidRDefault="00D91972" w:rsidP="004D5D77">
      <w:pPr>
        <w:spacing w:after="299"/>
        <w:contextualSpacing/>
        <w:pPrChange w:id="154" w:author="Microsoft account" w:date="2023-02-13T14:33:00Z">
          <w:pPr>
            <w:spacing w:after="299"/>
          </w:pPr>
        </w:pPrChange>
      </w:pPr>
      <w:r>
        <w:t xml:space="preserve">The country with the highest covid_19 Confirmed cases is Zimbabwe which is 7078039 a </w:t>
      </w:r>
      <w:r w:rsidR="00B17F05">
        <w:t>middle-income</w:t>
      </w:r>
      <w:r>
        <w:t xml:space="preserve"> country </w:t>
      </w:r>
    </w:p>
    <w:p w:rsidR="00217402" w:rsidRDefault="00D91972" w:rsidP="004D5D77">
      <w:pPr>
        <w:spacing w:after="301"/>
        <w:contextualSpacing/>
        <w:pPrChange w:id="155" w:author="Microsoft account" w:date="2023-02-13T14:33:00Z">
          <w:pPr>
            <w:spacing w:after="301"/>
          </w:pPr>
        </w:pPrChange>
      </w:pPr>
      <w:r>
        <w:t xml:space="preserve">The country with the lowest covid_19 Confirmed cases is Afghanistan which is 19. </w:t>
      </w:r>
    </w:p>
    <w:p w:rsidR="00217402" w:rsidRDefault="00D91972" w:rsidP="004D5D77">
      <w:pPr>
        <w:spacing w:after="20" w:line="240" w:lineRule="auto"/>
        <w:ind w:left="0" w:firstLine="0"/>
        <w:contextualSpacing/>
        <w:jc w:val="left"/>
        <w:pPrChange w:id="156" w:author="Microsoft account" w:date="2023-02-13T14:33:00Z">
          <w:pPr>
            <w:spacing w:after="20" w:line="240" w:lineRule="auto"/>
            <w:ind w:left="0" w:firstLine="0"/>
            <w:jc w:val="left"/>
          </w:pPr>
        </w:pPrChange>
      </w:pPr>
      <w:r>
        <w:t xml:space="preserve"> </w:t>
      </w:r>
    </w:p>
    <w:p w:rsidR="00217402" w:rsidRDefault="00D91972" w:rsidP="004D5D77">
      <w:pPr>
        <w:spacing w:after="301" w:line="240" w:lineRule="auto"/>
        <w:ind w:left="0" w:firstLine="0"/>
        <w:contextualSpacing/>
        <w:jc w:val="left"/>
        <w:pPrChange w:id="157" w:author="Microsoft account" w:date="2023-02-13T14:33:00Z">
          <w:pPr>
            <w:spacing w:after="301" w:line="240" w:lineRule="auto"/>
            <w:ind w:left="0" w:firstLine="0"/>
            <w:jc w:val="left"/>
          </w:pPr>
        </w:pPrChange>
      </w:pPr>
      <w:r>
        <w:rPr>
          <w:b/>
        </w:rPr>
        <w:t xml:space="preserve"> </w:t>
      </w:r>
    </w:p>
    <w:p w:rsidR="00217402" w:rsidRDefault="00D91972" w:rsidP="004D5D77">
      <w:pPr>
        <w:spacing w:after="301" w:line="240" w:lineRule="auto"/>
        <w:ind w:left="0" w:firstLine="0"/>
        <w:contextualSpacing/>
        <w:jc w:val="left"/>
        <w:pPrChange w:id="158" w:author="Microsoft account" w:date="2023-02-13T14:33:00Z">
          <w:pPr>
            <w:spacing w:after="301" w:line="240" w:lineRule="auto"/>
            <w:ind w:left="0" w:firstLine="0"/>
            <w:jc w:val="left"/>
          </w:pPr>
        </w:pPrChange>
      </w:pPr>
      <w:r>
        <w:rPr>
          <w:b/>
        </w:rPr>
        <w:t xml:space="preserve"> </w:t>
      </w:r>
    </w:p>
    <w:p w:rsidR="00217402" w:rsidRDefault="00D91972" w:rsidP="004D5D77">
      <w:pPr>
        <w:spacing w:after="308" w:line="240" w:lineRule="auto"/>
        <w:ind w:left="9"/>
        <w:contextualSpacing/>
        <w:jc w:val="left"/>
        <w:rPr>
          <w:ins w:id="159" w:author="Microsoft account" w:date="2023-02-13T15:07:00Z"/>
        </w:rPr>
        <w:pPrChange w:id="160" w:author="Microsoft account" w:date="2023-02-13T14:33:00Z">
          <w:pPr>
            <w:spacing w:after="308" w:line="240" w:lineRule="auto"/>
            <w:ind w:left="9"/>
            <w:jc w:val="left"/>
          </w:pPr>
        </w:pPrChange>
      </w:pPr>
      <w:r>
        <w:rPr>
          <w:b/>
        </w:rPr>
        <w:t>The following table shows the descriptive statistics for population 2019, death and confirmed cases as our chosen variables</w:t>
      </w:r>
      <w:r>
        <w:t xml:space="preserve">. </w:t>
      </w:r>
    </w:p>
    <w:p w:rsidR="004D5D77" w:rsidRDefault="004D5D77" w:rsidP="004D5D77">
      <w:pPr>
        <w:spacing w:after="308" w:line="240" w:lineRule="auto"/>
        <w:ind w:left="9"/>
        <w:contextualSpacing/>
        <w:jc w:val="left"/>
        <w:pPrChange w:id="161" w:author="Microsoft account" w:date="2023-02-13T14:33:00Z">
          <w:pPr>
            <w:spacing w:after="308" w:line="240" w:lineRule="auto"/>
            <w:ind w:left="9"/>
            <w:jc w:val="left"/>
          </w:pPr>
        </w:pPrChange>
      </w:pPr>
    </w:p>
    <w:tbl>
      <w:tblPr>
        <w:tblStyle w:val="TableGrid"/>
        <w:tblW w:w="9357" w:type="dxa"/>
        <w:tblInd w:w="14" w:type="dxa"/>
        <w:tblCellMar>
          <w:left w:w="108" w:type="dxa"/>
          <w:right w:w="48" w:type="dxa"/>
        </w:tblCellMar>
        <w:tblLook w:val="04A0" w:firstRow="1" w:lastRow="0" w:firstColumn="1" w:lastColumn="0" w:noHBand="0" w:noVBand="1"/>
      </w:tblPr>
      <w:tblGrid>
        <w:gridCol w:w="1883"/>
        <w:gridCol w:w="1597"/>
        <w:gridCol w:w="1359"/>
        <w:gridCol w:w="1716"/>
        <w:gridCol w:w="1333"/>
        <w:gridCol w:w="1469"/>
      </w:tblGrid>
      <w:tr w:rsidR="00217402">
        <w:trPr>
          <w:trHeight w:val="874"/>
        </w:trPr>
        <w:tc>
          <w:tcPr>
            <w:tcW w:w="1884" w:type="dxa"/>
            <w:tcBorders>
              <w:top w:val="single" w:sz="4" w:space="0" w:color="000000"/>
              <w:left w:val="single" w:sz="4" w:space="0" w:color="000000"/>
              <w:bottom w:val="single" w:sz="4" w:space="0" w:color="000000"/>
              <w:right w:val="single" w:sz="4" w:space="0" w:color="000000"/>
            </w:tcBorders>
          </w:tcPr>
          <w:p w:rsidR="00217402" w:rsidRDefault="00D91972" w:rsidP="004D5D77">
            <w:pPr>
              <w:spacing w:after="0" w:line="276" w:lineRule="auto"/>
              <w:ind w:left="0" w:firstLine="0"/>
              <w:contextualSpacing/>
              <w:jc w:val="left"/>
              <w:pPrChange w:id="162" w:author="Microsoft account" w:date="2023-02-13T14:33:00Z">
                <w:pPr>
                  <w:spacing w:after="0" w:line="276" w:lineRule="auto"/>
                  <w:ind w:left="0" w:firstLine="0"/>
                  <w:jc w:val="left"/>
                </w:pPr>
              </w:pPrChange>
            </w:pPr>
            <w:r>
              <w:t xml:space="preserve"> </w:t>
            </w:r>
          </w:p>
        </w:tc>
        <w:tc>
          <w:tcPr>
            <w:tcW w:w="1597" w:type="dxa"/>
            <w:tcBorders>
              <w:top w:val="single" w:sz="4" w:space="0" w:color="000000"/>
              <w:left w:val="single" w:sz="4" w:space="0" w:color="000000"/>
              <w:bottom w:val="single" w:sz="4" w:space="0" w:color="000000"/>
              <w:right w:val="single" w:sz="4" w:space="0" w:color="000000"/>
            </w:tcBorders>
          </w:tcPr>
          <w:p w:rsidR="00217402" w:rsidRDefault="00D91972" w:rsidP="004D5D77">
            <w:pPr>
              <w:spacing w:after="0" w:line="276" w:lineRule="auto"/>
              <w:ind w:left="0" w:firstLine="0"/>
              <w:contextualSpacing/>
              <w:jc w:val="left"/>
              <w:pPrChange w:id="163" w:author="Microsoft account" w:date="2023-02-13T14:33:00Z">
                <w:pPr>
                  <w:spacing w:after="0" w:line="276" w:lineRule="auto"/>
                  <w:ind w:left="0" w:firstLine="0"/>
                  <w:jc w:val="left"/>
                </w:pPr>
              </w:pPrChange>
            </w:pPr>
            <w:r>
              <w:t xml:space="preserve">Mean </w:t>
            </w:r>
          </w:p>
        </w:tc>
        <w:tc>
          <w:tcPr>
            <w:tcW w:w="1359" w:type="dxa"/>
            <w:tcBorders>
              <w:top w:val="single" w:sz="4" w:space="0" w:color="000000"/>
              <w:left w:val="single" w:sz="4" w:space="0" w:color="000000"/>
              <w:bottom w:val="single" w:sz="4" w:space="0" w:color="000000"/>
              <w:right w:val="single" w:sz="4" w:space="0" w:color="000000"/>
            </w:tcBorders>
          </w:tcPr>
          <w:p w:rsidR="00217402" w:rsidRDefault="00D91972" w:rsidP="004D5D77">
            <w:pPr>
              <w:spacing w:after="0" w:line="276" w:lineRule="auto"/>
              <w:ind w:left="0" w:firstLine="0"/>
              <w:contextualSpacing/>
              <w:jc w:val="left"/>
              <w:pPrChange w:id="164" w:author="Microsoft account" w:date="2023-02-13T14:33:00Z">
                <w:pPr>
                  <w:spacing w:after="0" w:line="276" w:lineRule="auto"/>
                  <w:ind w:left="0" w:firstLine="0"/>
                  <w:jc w:val="left"/>
                </w:pPr>
              </w:pPrChange>
            </w:pPr>
            <w:r>
              <w:t xml:space="preserve">Median </w:t>
            </w:r>
          </w:p>
        </w:tc>
        <w:tc>
          <w:tcPr>
            <w:tcW w:w="1716" w:type="dxa"/>
            <w:tcBorders>
              <w:top w:val="single" w:sz="4" w:space="0" w:color="000000"/>
              <w:left w:val="single" w:sz="4" w:space="0" w:color="000000"/>
              <w:bottom w:val="single" w:sz="4" w:space="0" w:color="000000"/>
              <w:right w:val="single" w:sz="4" w:space="0" w:color="000000"/>
            </w:tcBorders>
          </w:tcPr>
          <w:p w:rsidR="00217402" w:rsidRDefault="00D91972" w:rsidP="004D5D77">
            <w:pPr>
              <w:spacing w:after="0" w:line="276" w:lineRule="auto"/>
              <w:ind w:left="0" w:firstLine="0"/>
              <w:contextualSpacing/>
              <w:jc w:val="left"/>
              <w:pPrChange w:id="165" w:author="Microsoft account" w:date="2023-02-13T14:33:00Z">
                <w:pPr>
                  <w:spacing w:after="0" w:line="276" w:lineRule="auto"/>
                  <w:ind w:left="0" w:firstLine="0"/>
                  <w:jc w:val="left"/>
                </w:pPr>
              </w:pPrChange>
            </w:pPr>
            <w:r>
              <w:t xml:space="preserve">Standard deviation </w:t>
            </w:r>
          </w:p>
        </w:tc>
        <w:tc>
          <w:tcPr>
            <w:tcW w:w="1333" w:type="dxa"/>
            <w:tcBorders>
              <w:top w:val="single" w:sz="4" w:space="0" w:color="000000"/>
              <w:left w:val="single" w:sz="4" w:space="0" w:color="000000"/>
              <w:bottom w:val="single" w:sz="4" w:space="0" w:color="000000"/>
              <w:right w:val="single" w:sz="4" w:space="0" w:color="000000"/>
            </w:tcBorders>
          </w:tcPr>
          <w:p w:rsidR="00217402" w:rsidRDefault="00D91972" w:rsidP="004D5D77">
            <w:pPr>
              <w:spacing w:after="0" w:line="276" w:lineRule="auto"/>
              <w:ind w:left="0" w:firstLine="0"/>
              <w:contextualSpacing/>
              <w:jc w:val="left"/>
              <w:pPrChange w:id="166" w:author="Microsoft account" w:date="2023-02-13T14:33:00Z">
                <w:pPr>
                  <w:spacing w:after="0" w:line="276" w:lineRule="auto"/>
                  <w:ind w:left="0" w:firstLine="0"/>
                  <w:jc w:val="left"/>
                </w:pPr>
              </w:pPrChange>
            </w:pPr>
            <w:r>
              <w:t xml:space="preserve">Minimum </w:t>
            </w:r>
          </w:p>
        </w:tc>
        <w:tc>
          <w:tcPr>
            <w:tcW w:w="1469" w:type="dxa"/>
            <w:tcBorders>
              <w:top w:val="single" w:sz="4" w:space="0" w:color="000000"/>
              <w:left w:val="single" w:sz="4" w:space="0" w:color="000000"/>
              <w:bottom w:val="single" w:sz="4" w:space="0" w:color="000000"/>
              <w:right w:val="single" w:sz="4" w:space="0" w:color="000000"/>
            </w:tcBorders>
          </w:tcPr>
          <w:p w:rsidR="00217402" w:rsidRDefault="00D91972" w:rsidP="004D5D77">
            <w:pPr>
              <w:spacing w:after="0" w:line="276" w:lineRule="auto"/>
              <w:ind w:left="0" w:firstLine="0"/>
              <w:contextualSpacing/>
              <w:jc w:val="left"/>
              <w:pPrChange w:id="167" w:author="Microsoft account" w:date="2023-02-13T14:33:00Z">
                <w:pPr>
                  <w:spacing w:after="0" w:line="276" w:lineRule="auto"/>
                  <w:ind w:left="0" w:firstLine="0"/>
                  <w:jc w:val="left"/>
                </w:pPr>
              </w:pPrChange>
            </w:pPr>
            <w:r>
              <w:t xml:space="preserve">Maximum </w:t>
            </w:r>
          </w:p>
        </w:tc>
      </w:tr>
      <w:tr w:rsidR="00217402">
        <w:trPr>
          <w:trHeight w:val="588"/>
        </w:trPr>
        <w:tc>
          <w:tcPr>
            <w:tcW w:w="1884" w:type="dxa"/>
            <w:tcBorders>
              <w:top w:val="single" w:sz="4" w:space="0" w:color="000000"/>
              <w:left w:val="single" w:sz="4" w:space="0" w:color="000000"/>
              <w:bottom w:val="single" w:sz="4" w:space="0" w:color="000000"/>
              <w:right w:val="single" w:sz="4" w:space="0" w:color="000000"/>
            </w:tcBorders>
          </w:tcPr>
          <w:p w:rsidR="00217402" w:rsidRDefault="00D91972" w:rsidP="004D5D77">
            <w:pPr>
              <w:spacing w:after="0" w:line="276" w:lineRule="auto"/>
              <w:ind w:left="0" w:firstLine="0"/>
              <w:contextualSpacing/>
              <w:jc w:val="left"/>
              <w:pPrChange w:id="168" w:author="Microsoft account" w:date="2023-02-13T14:33:00Z">
                <w:pPr>
                  <w:spacing w:after="0" w:line="276" w:lineRule="auto"/>
                  <w:ind w:left="0" w:firstLine="0"/>
                  <w:jc w:val="left"/>
                </w:pPr>
              </w:pPrChange>
            </w:pPr>
            <w:r>
              <w:t xml:space="preserve">Population_2019 </w:t>
            </w:r>
          </w:p>
        </w:tc>
        <w:tc>
          <w:tcPr>
            <w:tcW w:w="1597" w:type="dxa"/>
            <w:tcBorders>
              <w:top w:val="single" w:sz="4" w:space="0" w:color="000000"/>
              <w:left w:val="single" w:sz="4" w:space="0" w:color="000000"/>
              <w:bottom w:val="single" w:sz="4" w:space="0" w:color="000000"/>
              <w:right w:val="single" w:sz="4" w:space="0" w:color="000000"/>
            </w:tcBorders>
          </w:tcPr>
          <w:p w:rsidR="00217402" w:rsidRDefault="00D91972" w:rsidP="004D5D77">
            <w:pPr>
              <w:spacing w:after="0" w:line="276" w:lineRule="auto"/>
              <w:ind w:left="0" w:firstLine="0"/>
              <w:contextualSpacing/>
              <w:pPrChange w:id="169" w:author="Microsoft account" w:date="2023-02-13T14:33:00Z">
                <w:pPr>
                  <w:spacing w:after="0" w:line="276" w:lineRule="auto"/>
                  <w:ind w:left="0" w:firstLine="0"/>
                </w:pPr>
              </w:pPrChange>
            </w:pPr>
            <w:r>
              <w:t xml:space="preserve">41767618.132 </w:t>
            </w:r>
          </w:p>
        </w:tc>
        <w:tc>
          <w:tcPr>
            <w:tcW w:w="1359" w:type="dxa"/>
            <w:tcBorders>
              <w:top w:val="single" w:sz="4" w:space="0" w:color="000000"/>
              <w:left w:val="single" w:sz="4" w:space="0" w:color="000000"/>
              <w:bottom w:val="single" w:sz="4" w:space="0" w:color="000000"/>
              <w:right w:val="single" w:sz="4" w:space="0" w:color="000000"/>
            </w:tcBorders>
          </w:tcPr>
          <w:p w:rsidR="00217402" w:rsidRDefault="00D91972" w:rsidP="004D5D77">
            <w:pPr>
              <w:spacing w:after="0" w:line="276" w:lineRule="auto"/>
              <w:ind w:left="0" w:firstLine="0"/>
              <w:contextualSpacing/>
              <w:jc w:val="left"/>
              <w:pPrChange w:id="170" w:author="Microsoft account" w:date="2023-02-13T14:33:00Z">
                <w:pPr>
                  <w:spacing w:after="0" w:line="276" w:lineRule="auto"/>
                  <w:ind w:left="0" w:firstLine="0"/>
                  <w:jc w:val="left"/>
                </w:pPr>
              </w:pPrChange>
            </w:pPr>
            <w:r>
              <w:t xml:space="preserve">9758033.0 </w:t>
            </w:r>
          </w:p>
        </w:tc>
        <w:tc>
          <w:tcPr>
            <w:tcW w:w="1716" w:type="dxa"/>
            <w:tcBorders>
              <w:top w:val="single" w:sz="4" w:space="0" w:color="000000"/>
              <w:left w:val="single" w:sz="4" w:space="0" w:color="000000"/>
              <w:bottom w:val="single" w:sz="4" w:space="0" w:color="000000"/>
              <w:right w:val="single" w:sz="4" w:space="0" w:color="000000"/>
            </w:tcBorders>
          </w:tcPr>
          <w:p w:rsidR="00217402" w:rsidRDefault="00D91972" w:rsidP="004D5D77">
            <w:pPr>
              <w:spacing w:after="0" w:line="276" w:lineRule="auto"/>
              <w:ind w:left="0" w:firstLine="0"/>
              <w:contextualSpacing/>
              <w:pPrChange w:id="171" w:author="Microsoft account" w:date="2023-02-13T14:33:00Z">
                <w:pPr>
                  <w:spacing w:after="0" w:line="276" w:lineRule="auto"/>
                  <w:ind w:left="0" w:firstLine="0"/>
                </w:pPr>
              </w:pPrChange>
            </w:pPr>
            <w:r>
              <w:t xml:space="preserve">149477394.325 </w:t>
            </w:r>
          </w:p>
        </w:tc>
        <w:tc>
          <w:tcPr>
            <w:tcW w:w="1333" w:type="dxa"/>
            <w:tcBorders>
              <w:top w:val="single" w:sz="4" w:space="0" w:color="000000"/>
              <w:left w:val="single" w:sz="4" w:space="0" w:color="000000"/>
              <w:bottom w:val="single" w:sz="4" w:space="0" w:color="000000"/>
              <w:right w:val="single" w:sz="4" w:space="0" w:color="000000"/>
            </w:tcBorders>
          </w:tcPr>
          <w:p w:rsidR="00217402" w:rsidRDefault="00D91972" w:rsidP="004D5D77">
            <w:pPr>
              <w:spacing w:after="0" w:line="276" w:lineRule="auto"/>
              <w:ind w:left="0" w:firstLine="0"/>
              <w:contextualSpacing/>
              <w:jc w:val="left"/>
              <w:pPrChange w:id="172" w:author="Microsoft account" w:date="2023-02-13T14:33:00Z">
                <w:pPr>
                  <w:spacing w:after="0" w:line="276" w:lineRule="auto"/>
                  <w:ind w:left="0" w:firstLine="0"/>
                  <w:jc w:val="left"/>
                </w:pPr>
              </w:pPrChange>
            </w:pPr>
            <w:r>
              <w:t xml:space="preserve">33860 </w:t>
            </w:r>
          </w:p>
        </w:tc>
        <w:tc>
          <w:tcPr>
            <w:tcW w:w="1469" w:type="dxa"/>
            <w:tcBorders>
              <w:top w:val="single" w:sz="4" w:space="0" w:color="000000"/>
              <w:left w:val="single" w:sz="4" w:space="0" w:color="000000"/>
              <w:bottom w:val="single" w:sz="4" w:space="0" w:color="000000"/>
              <w:right w:val="single" w:sz="4" w:space="0" w:color="000000"/>
            </w:tcBorders>
          </w:tcPr>
          <w:p w:rsidR="00217402" w:rsidRDefault="00D91972" w:rsidP="004D5D77">
            <w:pPr>
              <w:spacing w:after="0" w:line="276" w:lineRule="auto"/>
              <w:ind w:left="0" w:firstLine="0"/>
              <w:contextualSpacing/>
              <w:pPrChange w:id="173" w:author="Microsoft account" w:date="2023-02-13T14:33:00Z">
                <w:pPr>
                  <w:spacing w:after="0" w:line="276" w:lineRule="auto"/>
                  <w:ind w:left="0" w:firstLine="0"/>
                </w:pPr>
              </w:pPrChange>
            </w:pPr>
            <w:r>
              <w:t xml:space="preserve">1397715000 </w:t>
            </w:r>
          </w:p>
        </w:tc>
      </w:tr>
      <w:tr w:rsidR="00217402">
        <w:trPr>
          <w:trHeight w:val="588"/>
        </w:trPr>
        <w:tc>
          <w:tcPr>
            <w:tcW w:w="1884" w:type="dxa"/>
            <w:tcBorders>
              <w:top w:val="single" w:sz="4" w:space="0" w:color="000000"/>
              <w:left w:val="single" w:sz="4" w:space="0" w:color="000000"/>
              <w:bottom w:val="single" w:sz="4" w:space="0" w:color="000000"/>
              <w:right w:val="single" w:sz="4" w:space="0" w:color="000000"/>
            </w:tcBorders>
          </w:tcPr>
          <w:p w:rsidR="00217402" w:rsidRDefault="00D91972" w:rsidP="004D5D77">
            <w:pPr>
              <w:spacing w:after="0" w:line="276" w:lineRule="auto"/>
              <w:ind w:left="0" w:firstLine="0"/>
              <w:contextualSpacing/>
              <w:jc w:val="left"/>
              <w:pPrChange w:id="174" w:author="Microsoft account" w:date="2023-02-13T14:33:00Z">
                <w:pPr>
                  <w:spacing w:after="0" w:line="276" w:lineRule="auto"/>
                  <w:ind w:left="0" w:firstLine="0"/>
                  <w:jc w:val="left"/>
                </w:pPr>
              </w:pPrChange>
            </w:pPr>
            <w:r>
              <w:t xml:space="preserve">Death </w:t>
            </w:r>
          </w:p>
        </w:tc>
        <w:tc>
          <w:tcPr>
            <w:tcW w:w="1597" w:type="dxa"/>
            <w:tcBorders>
              <w:top w:val="single" w:sz="4" w:space="0" w:color="000000"/>
              <w:left w:val="single" w:sz="4" w:space="0" w:color="000000"/>
              <w:bottom w:val="single" w:sz="4" w:space="0" w:color="000000"/>
              <w:right w:val="single" w:sz="4" w:space="0" w:color="000000"/>
            </w:tcBorders>
          </w:tcPr>
          <w:p w:rsidR="00217402" w:rsidRDefault="00D91972" w:rsidP="004D5D77">
            <w:pPr>
              <w:spacing w:after="0" w:line="276" w:lineRule="auto"/>
              <w:ind w:left="0" w:firstLine="0"/>
              <w:contextualSpacing/>
              <w:jc w:val="left"/>
              <w:pPrChange w:id="175" w:author="Microsoft account" w:date="2023-02-13T14:33:00Z">
                <w:pPr>
                  <w:spacing w:after="0" w:line="276" w:lineRule="auto"/>
                  <w:ind w:left="0" w:firstLine="0"/>
                  <w:jc w:val="left"/>
                </w:pPr>
              </w:pPrChange>
            </w:pPr>
            <w:r>
              <w:t xml:space="preserve">5435.187 </w:t>
            </w:r>
          </w:p>
        </w:tc>
        <w:tc>
          <w:tcPr>
            <w:tcW w:w="1359" w:type="dxa"/>
            <w:tcBorders>
              <w:top w:val="single" w:sz="4" w:space="0" w:color="000000"/>
              <w:left w:val="single" w:sz="4" w:space="0" w:color="000000"/>
              <w:bottom w:val="single" w:sz="4" w:space="0" w:color="000000"/>
              <w:right w:val="single" w:sz="4" w:space="0" w:color="000000"/>
            </w:tcBorders>
          </w:tcPr>
          <w:p w:rsidR="00217402" w:rsidRDefault="00D91972" w:rsidP="004D5D77">
            <w:pPr>
              <w:spacing w:after="0" w:line="276" w:lineRule="auto"/>
              <w:ind w:left="0" w:firstLine="0"/>
              <w:contextualSpacing/>
              <w:jc w:val="left"/>
              <w:pPrChange w:id="176" w:author="Microsoft account" w:date="2023-02-13T14:33:00Z">
                <w:pPr>
                  <w:spacing w:after="0" w:line="276" w:lineRule="auto"/>
                  <w:ind w:left="0" w:firstLine="0"/>
                  <w:jc w:val="left"/>
                </w:pPr>
              </w:pPrChange>
            </w:pPr>
            <w:r>
              <w:t xml:space="preserve">228.0 </w:t>
            </w:r>
          </w:p>
        </w:tc>
        <w:tc>
          <w:tcPr>
            <w:tcW w:w="1716" w:type="dxa"/>
            <w:tcBorders>
              <w:top w:val="single" w:sz="4" w:space="0" w:color="000000"/>
              <w:left w:val="single" w:sz="4" w:space="0" w:color="000000"/>
              <w:bottom w:val="single" w:sz="4" w:space="0" w:color="000000"/>
              <w:right w:val="single" w:sz="4" w:space="0" w:color="000000"/>
            </w:tcBorders>
          </w:tcPr>
          <w:p w:rsidR="00217402" w:rsidRDefault="00D91972" w:rsidP="004D5D77">
            <w:pPr>
              <w:spacing w:after="0" w:line="276" w:lineRule="auto"/>
              <w:ind w:left="0" w:firstLine="0"/>
              <w:contextualSpacing/>
              <w:jc w:val="left"/>
              <w:pPrChange w:id="177" w:author="Microsoft account" w:date="2023-02-13T14:33:00Z">
                <w:pPr>
                  <w:spacing w:after="0" w:line="276" w:lineRule="auto"/>
                  <w:ind w:left="0" w:firstLine="0"/>
                  <w:jc w:val="left"/>
                </w:pPr>
              </w:pPrChange>
            </w:pPr>
            <w:r>
              <w:t xml:space="preserve">21079.534 </w:t>
            </w:r>
          </w:p>
        </w:tc>
        <w:tc>
          <w:tcPr>
            <w:tcW w:w="1333" w:type="dxa"/>
            <w:tcBorders>
              <w:top w:val="single" w:sz="4" w:space="0" w:color="000000"/>
              <w:left w:val="single" w:sz="4" w:space="0" w:color="000000"/>
              <w:bottom w:val="single" w:sz="4" w:space="0" w:color="000000"/>
              <w:right w:val="single" w:sz="4" w:space="0" w:color="000000"/>
            </w:tcBorders>
          </w:tcPr>
          <w:p w:rsidR="00217402" w:rsidRDefault="00D91972" w:rsidP="004D5D77">
            <w:pPr>
              <w:spacing w:after="0" w:line="276" w:lineRule="auto"/>
              <w:ind w:left="0" w:firstLine="0"/>
              <w:contextualSpacing/>
              <w:jc w:val="left"/>
              <w:pPrChange w:id="178" w:author="Microsoft account" w:date="2023-02-13T14:33:00Z">
                <w:pPr>
                  <w:spacing w:after="0" w:line="276" w:lineRule="auto"/>
                  <w:ind w:left="0" w:firstLine="0"/>
                  <w:jc w:val="left"/>
                </w:pPr>
              </w:pPrChange>
            </w:pPr>
            <w:r>
              <w:t xml:space="preserve">0 </w:t>
            </w:r>
          </w:p>
        </w:tc>
        <w:tc>
          <w:tcPr>
            <w:tcW w:w="1469" w:type="dxa"/>
            <w:tcBorders>
              <w:top w:val="single" w:sz="4" w:space="0" w:color="000000"/>
              <w:left w:val="single" w:sz="4" w:space="0" w:color="000000"/>
              <w:bottom w:val="single" w:sz="4" w:space="0" w:color="000000"/>
              <w:right w:val="single" w:sz="4" w:space="0" w:color="000000"/>
            </w:tcBorders>
          </w:tcPr>
          <w:p w:rsidR="00217402" w:rsidRDefault="00D91972" w:rsidP="004D5D77">
            <w:pPr>
              <w:spacing w:after="0" w:line="276" w:lineRule="auto"/>
              <w:ind w:left="0" w:firstLine="0"/>
              <w:contextualSpacing/>
              <w:jc w:val="left"/>
              <w:pPrChange w:id="179" w:author="Microsoft account" w:date="2023-02-13T14:33:00Z">
                <w:pPr>
                  <w:spacing w:after="0" w:line="276" w:lineRule="auto"/>
                  <w:ind w:left="0" w:firstLine="0"/>
                  <w:jc w:val="left"/>
                </w:pPr>
              </w:pPrChange>
            </w:pPr>
            <w:r>
              <w:t xml:space="preserve">204486 </w:t>
            </w:r>
          </w:p>
        </w:tc>
      </w:tr>
      <w:tr w:rsidR="00217402">
        <w:trPr>
          <w:trHeight w:val="588"/>
        </w:trPr>
        <w:tc>
          <w:tcPr>
            <w:tcW w:w="1884" w:type="dxa"/>
            <w:tcBorders>
              <w:top w:val="single" w:sz="4" w:space="0" w:color="000000"/>
              <w:left w:val="single" w:sz="4" w:space="0" w:color="000000"/>
              <w:bottom w:val="single" w:sz="4" w:space="0" w:color="000000"/>
              <w:right w:val="single" w:sz="4" w:space="0" w:color="000000"/>
            </w:tcBorders>
          </w:tcPr>
          <w:p w:rsidR="00217402" w:rsidRDefault="00B17F05" w:rsidP="004D5D77">
            <w:pPr>
              <w:spacing w:after="0" w:line="276" w:lineRule="auto"/>
              <w:ind w:left="0" w:firstLine="0"/>
              <w:contextualSpacing/>
              <w:jc w:val="left"/>
              <w:pPrChange w:id="180" w:author="Microsoft account" w:date="2023-02-13T14:33:00Z">
                <w:pPr>
                  <w:spacing w:after="0" w:line="276" w:lineRule="auto"/>
                  <w:ind w:left="0" w:firstLine="0"/>
                  <w:jc w:val="left"/>
                </w:pPr>
              </w:pPrChange>
            </w:pPr>
            <w:r>
              <w:t>Confirmed cases</w:t>
            </w:r>
            <w:r w:rsidR="00D91972">
              <w:t xml:space="preserve"> </w:t>
            </w:r>
          </w:p>
        </w:tc>
        <w:tc>
          <w:tcPr>
            <w:tcW w:w="1597" w:type="dxa"/>
            <w:tcBorders>
              <w:top w:val="single" w:sz="4" w:space="0" w:color="000000"/>
              <w:left w:val="single" w:sz="4" w:space="0" w:color="000000"/>
              <w:bottom w:val="single" w:sz="4" w:space="0" w:color="000000"/>
              <w:right w:val="single" w:sz="4" w:space="0" w:color="000000"/>
            </w:tcBorders>
          </w:tcPr>
          <w:p w:rsidR="00217402" w:rsidRDefault="00D91972" w:rsidP="004D5D77">
            <w:pPr>
              <w:spacing w:after="0" w:line="276" w:lineRule="auto"/>
              <w:ind w:left="0" w:firstLine="0"/>
              <w:contextualSpacing/>
              <w:jc w:val="left"/>
              <w:pPrChange w:id="181" w:author="Microsoft account" w:date="2023-02-13T14:33:00Z">
                <w:pPr>
                  <w:spacing w:after="0" w:line="276" w:lineRule="auto"/>
                  <w:ind w:left="0" w:firstLine="0"/>
                  <w:jc w:val="left"/>
                </w:pPr>
              </w:pPrChange>
            </w:pPr>
            <w:r>
              <w:t xml:space="preserve">179868.121 </w:t>
            </w:r>
          </w:p>
        </w:tc>
        <w:tc>
          <w:tcPr>
            <w:tcW w:w="1359" w:type="dxa"/>
            <w:tcBorders>
              <w:top w:val="single" w:sz="4" w:space="0" w:color="000000"/>
              <w:left w:val="single" w:sz="4" w:space="0" w:color="000000"/>
              <w:bottom w:val="single" w:sz="4" w:space="0" w:color="000000"/>
              <w:right w:val="single" w:sz="4" w:space="0" w:color="000000"/>
            </w:tcBorders>
          </w:tcPr>
          <w:p w:rsidR="00217402" w:rsidRDefault="00D91972" w:rsidP="004D5D77">
            <w:pPr>
              <w:spacing w:after="0" w:line="276" w:lineRule="auto"/>
              <w:ind w:left="0" w:firstLine="0"/>
              <w:contextualSpacing/>
              <w:jc w:val="left"/>
              <w:pPrChange w:id="182" w:author="Microsoft account" w:date="2023-02-13T14:33:00Z">
                <w:pPr>
                  <w:spacing w:after="0" w:line="276" w:lineRule="auto"/>
                  <w:ind w:left="0" w:firstLine="0"/>
                  <w:jc w:val="left"/>
                </w:pPr>
              </w:pPrChange>
            </w:pPr>
            <w:r>
              <w:t xml:space="preserve">13379.5 </w:t>
            </w:r>
          </w:p>
        </w:tc>
        <w:tc>
          <w:tcPr>
            <w:tcW w:w="1716" w:type="dxa"/>
            <w:tcBorders>
              <w:top w:val="single" w:sz="4" w:space="0" w:color="000000"/>
              <w:left w:val="single" w:sz="4" w:space="0" w:color="000000"/>
              <w:bottom w:val="single" w:sz="4" w:space="0" w:color="000000"/>
              <w:right w:val="single" w:sz="4" w:space="0" w:color="000000"/>
            </w:tcBorders>
          </w:tcPr>
          <w:p w:rsidR="00217402" w:rsidRDefault="00D91972" w:rsidP="004D5D77">
            <w:pPr>
              <w:spacing w:after="0" w:line="276" w:lineRule="auto"/>
              <w:ind w:left="0" w:firstLine="0"/>
              <w:contextualSpacing/>
              <w:jc w:val="left"/>
              <w:pPrChange w:id="183" w:author="Microsoft account" w:date="2023-02-13T14:33:00Z">
                <w:pPr>
                  <w:spacing w:after="0" w:line="276" w:lineRule="auto"/>
                  <w:ind w:left="0" w:firstLine="0"/>
                  <w:jc w:val="left"/>
                </w:pPr>
              </w:pPrChange>
            </w:pPr>
            <w:r>
              <w:t xml:space="preserve">772821.589 </w:t>
            </w:r>
          </w:p>
        </w:tc>
        <w:tc>
          <w:tcPr>
            <w:tcW w:w="1333" w:type="dxa"/>
            <w:tcBorders>
              <w:top w:val="single" w:sz="4" w:space="0" w:color="000000"/>
              <w:left w:val="single" w:sz="4" w:space="0" w:color="000000"/>
              <w:bottom w:val="single" w:sz="4" w:space="0" w:color="000000"/>
              <w:right w:val="single" w:sz="4" w:space="0" w:color="000000"/>
            </w:tcBorders>
          </w:tcPr>
          <w:p w:rsidR="00217402" w:rsidRDefault="00D91972" w:rsidP="004D5D77">
            <w:pPr>
              <w:spacing w:after="0" w:line="276" w:lineRule="auto"/>
              <w:ind w:left="0" w:firstLine="0"/>
              <w:contextualSpacing/>
              <w:jc w:val="left"/>
              <w:pPrChange w:id="184" w:author="Microsoft account" w:date="2023-02-13T14:33:00Z">
                <w:pPr>
                  <w:spacing w:after="0" w:line="276" w:lineRule="auto"/>
                  <w:ind w:left="0" w:firstLine="0"/>
                  <w:jc w:val="left"/>
                </w:pPr>
              </w:pPrChange>
            </w:pPr>
            <w:r>
              <w:t xml:space="preserve">19 </w:t>
            </w:r>
          </w:p>
        </w:tc>
        <w:tc>
          <w:tcPr>
            <w:tcW w:w="1469" w:type="dxa"/>
            <w:tcBorders>
              <w:top w:val="single" w:sz="4" w:space="0" w:color="000000"/>
              <w:left w:val="single" w:sz="4" w:space="0" w:color="000000"/>
              <w:bottom w:val="single" w:sz="4" w:space="0" w:color="000000"/>
              <w:right w:val="single" w:sz="4" w:space="0" w:color="000000"/>
            </w:tcBorders>
          </w:tcPr>
          <w:p w:rsidR="00217402" w:rsidRDefault="00D91972" w:rsidP="004D5D77">
            <w:pPr>
              <w:spacing w:after="0" w:line="276" w:lineRule="auto"/>
              <w:ind w:left="0" w:firstLine="0"/>
              <w:contextualSpacing/>
              <w:jc w:val="left"/>
              <w:pPrChange w:id="185" w:author="Microsoft account" w:date="2023-02-13T14:33:00Z">
                <w:pPr>
                  <w:spacing w:after="0" w:line="276" w:lineRule="auto"/>
                  <w:ind w:left="0" w:firstLine="0"/>
                  <w:jc w:val="left"/>
                </w:pPr>
              </w:pPrChange>
            </w:pPr>
            <w:r>
              <w:t xml:space="preserve">7078039 </w:t>
            </w:r>
          </w:p>
        </w:tc>
      </w:tr>
    </w:tbl>
    <w:p w:rsidR="00217402" w:rsidRDefault="00D91972" w:rsidP="004D5D77">
      <w:pPr>
        <w:spacing w:after="20" w:line="240" w:lineRule="auto"/>
        <w:ind w:left="14" w:firstLine="0"/>
        <w:contextualSpacing/>
        <w:jc w:val="left"/>
        <w:pPrChange w:id="186" w:author="Microsoft account" w:date="2023-02-13T14:33:00Z">
          <w:pPr>
            <w:spacing w:after="20" w:line="240" w:lineRule="auto"/>
            <w:ind w:left="14" w:firstLine="0"/>
            <w:jc w:val="left"/>
          </w:pPr>
        </w:pPrChange>
      </w:pPr>
      <w:r>
        <w:t xml:space="preserve"> </w:t>
      </w:r>
    </w:p>
    <w:p w:rsidR="00217402" w:rsidRDefault="004D5D77" w:rsidP="004D5D77">
      <w:pPr>
        <w:contextualSpacing/>
        <w:pPrChange w:id="187" w:author="Microsoft account" w:date="2023-02-13T14:33:00Z">
          <w:pPr/>
        </w:pPrChange>
      </w:pPr>
      <w:r>
        <w:rPr>
          <w:rFonts w:ascii="Calibri" w:eastAsia="Calibri" w:hAnsi="Calibri" w:cs="Calibri"/>
          <w:noProof/>
          <w:sz w:val="22"/>
        </w:rPr>
        <w:lastRenderedPageBreak/>
        <mc:AlternateContent>
          <mc:Choice Requires="wpg">
            <w:drawing>
              <wp:anchor distT="0" distB="0" distL="114300" distR="114300" simplePos="0" relativeHeight="251658240" behindDoc="0" locked="0" layoutInCell="1" allowOverlap="1" wp14:anchorId="2D081EEE" wp14:editId="2B974C7B">
                <wp:simplePos x="0" y="0"/>
                <wp:positionH relativeFrom="column">
                  <wp:posOffset>-324485</wp:posOffset>
                </wp:positionH>
                <wp:positionV relativeFrom="paragraph">
                  <wp:posOffset>182245</wp:posOffset>
                </wp:positionV>
                <wp:extent cx="7188835" cy="4158615"/>
                <wp:effectExtent l="0" t="0" r="0" b="0"/>
                <wp:wrapTopAndBottom/>
                <wp:docPr id="5741" name="Group 5741"/>
                <wp:cNvGraphicFramePr/>
                <a:graphic xmlns:a="http://schemas.openxmlformats.org/drawingml/2006/main">
                  <a:graphicData uri="http://schemas.microsoft.com/office/word/2010/wordprocessingGroup">
                    <wpg:wgp>
                      <wpg:cNvGrpSpPr/>
                      <wpg:grpSpPr>
                        <a:xfrm>
                          <a:off x="0" y="0"/>
                          <a:ext cx="7188835" cy="4158615"/>
                          <a:chOff x="-2539" y="0"/>
                          <a:chExt cx="7188961" cy="4158763"/>
                        </a:xfrm>
                      </wpg:grpSpPr>
                      <wps:wsp>
                        <wps:cNvPr id="767" name="Rectangle 767"/>
                        <wps:cNvSpPr/>
                        <wps:spPr>
                          <a:xfrm>
                            <a:off x="229540" y="2134"/>
                            <a:ext cx="156682" cy="224380"/>
                          </a:xfrm>
                          <a:prstGeom prst="rect">
                            <a:avLst/>
                          </a:prstGeom>
                          <a:ln>
                            <a:noFill/>
                          </a:ln>
                        </wps:spPr>
                        <wps:txbx>
                          <w:txbxContent>
                            <w:p w:rsidR="00217402" w:rsidRDefault="00D91972">
                              <w:pPr>
                                <w:spacing w:after="0" w:line="276" w:lineRule="auto"/>
                                <w:ind w:left="0" w:firstLine="0"/>
                                <w:jc w:val="left"/>
                              </w:pPr>
                              <w:r>
                                <w:t>a)</w:t>
                              </w:r>
                            </w:p>
                          </w:txbxContent>
                        </wps:txbx>
                        <wps:bodyPr horzOverflow="overflow" lIns="0" tIns="0" rIns="0" bIns="0" rtlCol="0">
                          <a:noAutofit/>
                        </wps:bodyPr>
                      </wps:wsp>
                      <wps:wsp>
                        <wps:cNvPr id="768" name="Rectangle 768"/>
                        <wps:cNvSpPr/>
                        <wps:spPr>
                          <a:xfrm>
                            <a:off x="348412" y="0"/>
                            <a:ext cx="67597" cy="226001"/>
                          </a:xfrm>
                          <a:prstGeom prst="rect">
                            <a:avLst/>
                          </a:prstGeom>
                          <a:ln>
                            <a:noFill/>
                          </a:ln>
                        </wps:spPr>
                        <wps:txbx>
                          <w:txbxContent>
                            <w:p w:rsidR="00217402" w:rsidRDefault="00D91972">
                              <w:pPr>
                                <w:spacing w:after="0" w:line="276" w:lineRule="auto"/>
                                <w:ind w:left="0" w:firstLine="0"/>
                                <w:jc w:val="left"/>
                              </w:pPr>
                              <w:r>
                                <w:rPr>
                                  <w:rFonts w:ascii="Arial MT" w:eastAsia="Arial MT" w:hAnsi="Arial MT" w:cs="Arial MT"/>
                                </w:rPr>
                                <w:t xml:space="preserve"> </w:t>
                              </w:r>
                            </w:p>
                          </w:txbxContent>
                        </wps:txbx>
                        <wps:bodyPr horzOverflow="overflow" lIns="0" tIns="0" rIns="0" bIns="0" rtlCol="0">
                          <a:noAutofit/>
                        </wps:bodyPr>
                      </wps:wsp>
                      <wps:wsp>
                        <wps:cNvPr id="769" name="Rectangle 769"/>
                        <wps:cNvSpPr/>
                        <wps:spPr>
                          <a:xfrm>
                            <a:off x="458089" y="2134"/>
                            <a:ext cx="4357878" cy="224380"/>
                          </a:xfrm>
                          <a:prstGeom prst="rect">
                            <a:avLst/>
                          </a:prstGeom>
                          <a:ln>
                            <a:noFill/>
                          </a:ln>
                        </wps:spPr>
                        <wps:txbx>
                          <w:txbxContent>
                            <w:p w:rsidR="00217402" w:rsidRDefault="00D91972">
                              <w:pPr>
                                <w:spacing w:after="0" w:line="276" w:lineRule="auto"/>
                                <w:ind w:left="0" w:firstLine="0"/>
                                <w:jc w:val="left"/>
                              </w:pPr>
                              <w:r>
                                <w:t xml:space="preserve">                                                                                      </w:t>
                              </w:r>
                            </w:p>
                          </w:txbxContent>
                        </wps:txbx>
                        <wps:bodyPr horzOverflow="overflow" lIns="0" tIns="0" rIns="0" bIns="0" rtlCol="0">
                          <a:noAutofit/>
                        </wps:bodyPr>
                      </wps:wsp>
                      <wps:wsp>
                        <wps:cNvPr id="770" name="Rectangle 770"/>
                        <wps:cNvSpPr/>
                        <wps:spPr>
                          <a:xfrm>
                            <a:off x="3735324" y="2134"/>
                            <a:ext cx="168844" cy="224380"/>
                          </a:xfrm>
                          <a:prstGeom prst="rect">
                            <a:avLst/>
                          </a:prstGeom>
                          <a:ln>
                            <a:noFill/>
                          </a:ln>
                        </wps:spPr>
                        <wps:txbx>
                          <w:txbxContent>
                            <w:p w:rsidR="00217402" w:rsidRDefault="00D91972">
                              <w:pPr>
                                <w:spacing w:after="0" w:line="276" w:lineRule="auto"/>
                                <w:ind w:left="0" w:firstLine="0"/>
                                <w:jc w:val="left"/>
                              </w:pPr>
                              <w:r>
                                <w:t>b)</w:t>
                              </w:r>
                            </w:p>
                          </w:txbxContent>
                        </wps:txbx>
                        <wps:bodyPr horzOverflow="overflow" lIns="0" tIns="0" rIns="0" bIns="0" rtlCol="0">
                          <a:noAutofit/>
                        </wps:bodyPr>
                      </wps:wsp>
                      <wps:wsp>
                        <wps:cNvPr id="771" name="Rectangle 771"/>
                        <wps:cNvSpPr/>
                        <wps:spPr>
                          <a:xfrm>
                            <a:off x="3861816" y="2134"/>
                            <a:ext cx="50673" cy="224380"/>
                          </a:xfrm>
                          <a:prstGeom prst="rect">
                            <a:avLst/>
                          </a:prstGeom>
                          <a:ln>
                            <a:noFill/>
                          </a:ln>
                        </wps:spPr>
                        <wps:txbx>
                          <w:txbxContent>
                            <w:p w:rsidR="00217402" w:rsidRDefault="00D91972">
                              <w:pPr>
                                <w:spacing w:after="0" w:line="276" w:lineRule="auto"/>
                                <w:ind w:left="0" w:firstLine="0"/>
                                <w:jc w:val="left"/>
                              </w:pPr>
                              <w:r>
                                <w:t xml:space="preserve"> </w:t>
                              </w:r>
                            </w:p>
                          </w:txbxContent>
                        </wps:txbx>
                        <wps:bodyPr horzOverflow="overflow" lIns="0" tIns="0" rIns="0" bIns="0" rtlCol="0">
                          <a:noAutofit/>
                        </wps:bodyPr>
                      </wps:wsp>
                      <wps:wsp>
                        <wps:cNvPr id="772" name="Rectangle 772"/>
                        <wps:cNvSpPr/>
                        <wps:spPr>
                          <a:xfrm>
                            <a:off x="940" y="1832457"/>
                            <a:ext cx="354711" cy="224380"/>
                          </a:xfrm>
                          <a:prstGeom prst="rect">
                            <a:avLst/>
                          </a:prstGeom>
                          <a:ln>
                            <a:noFill/>
                          </a:ln>
                        </wps:spPr>
                        <wps:txbx>
                          <w:txbxContent>
                            <w:p w:rsidR="00217402" w:rsidRDefault="00D91972">
                              <w:pPr>
                                <w:spacing w:after="0" w:line="276" w:lineRule="auto"/>
                                <w:ind w:left="0" w:firstLine="0"/>
                                <w:jc w:val="left"/>
                              </w:pPr>
                              <w:r>
                                <w:t xml:space="preserve">       </w:t>
                              </w:r>
                            </w:p>
                          </w:txbxContent>
                        </wps:txbx>
                        <wps:bodyPr horzOverflow="overflow" lIns="0" tIns="0" rIns="0" bIns="0" rtlCol="0">
                          <a:noAutofit/>
                        </wps:bodyPr>
                      </wps:wsp>
                      <wps:wsp>
                        <wps:cNvPr id="773" name="Rectangle 773"/>
                        <wps:cNvSpPr/>
                        <wps:spPr>
                          <a:xfrm>
                            <a:off x="267640" y="1832457"/>
                            <a:ext cx="156682" cy="224380"/>
                          </a:xfrm>
                          <a:prstGeom prst="rect">
                            <a:avLst/>
                          </a:prstGeom>
                          <a:ln>
                            <a:noFill/>
                          </a:ln>
                        </wps:spPr>
                        <wps:txbx>
                          <w:txbxContent>
                            <w:p w:rsidR="00217402" w:rsidRDefault="00D91972">
                              <w:pPr>
                                <w:spacing w:after="0" w:line="276" w:lineRule="auto"/>
                                <w:ind w:left="0" w:firstLine="0"/>
                                <w:jc w:val="left"/>
                              </w:pPr>
                              <w:r>
                                <w:t>c)</w:t>
                              </w:r>
                            </w:p>
                          </w:txbxContent>
                        </wps:txbx>
                        <wps:bodyPr horzOverflow="overflow" lIns="0" tIns="0" rIns="0" bIns="0" rtlCol="0">
                          <a:noAutofit/>
                        </wps:bodyPr>
                      </wps:wsp>
                      <wps:wsp>
                        <wps:cNvPr id="774" name="Rectangle 774"/>
                        <wps:cNvSpPr/>
                        <wps:spPr>
                          <a:xfrm>
                            <a:off x="384937" y="1832457"/>
                            <a:ext cx="202692" cy="224380"/>
                          </a:xfrm>
                          <a:prstGeom prst="rect">
                            <a:avLst/>
                          </a:prstGeom>
                          <a:ln>
                            <a:noFill/>
                          </a:ln>
                        </wps:spPr>
                        <wps:txbx>
                          <w:txbxContent>
                            <w:p w:rsidR="00217402" w:rsidRDefault="00D91972">
                              <w:pPr>
                                <w:spacing w:after="0" w:line="276" w:lineRule="auto"/>
                                <w:ind w:left="0" w:firstLine="0"/>
                                <w:jc w:val="left"/>
                              </w:pPr>
                              <w:r>
                                <w:t xml:space="preserve">    </w:t>
                              </w:r>
                            </w:p>
                          </w:txbxContent>
                        </wps:txbx>
                        <wps:bodyPr horzOverflow="overflow" lIns="0" tIns="0" rIns="0" bIns="0" rtlCol="0">
                          <a:noAutofit/>
                        </wps:bodyPr>
                      </wps:wsp>
                      <wps:wsp>
                        <wps:cNvPr id="775" name="Rectangle 775"/>
                        <wps:cNvSpPr/>
                        <wps:spPr>
                          <a:xfrm>
                            <a:off x="537337" y="1832457"/>
                            <a:ext cx="101346" cy="224380"/>
                          </a:xfrm>
                          <a:prstGeom prst="rect">
                            <a:avLst/>
                          </a:prstGeom>
                          <a:ln>
                            <a:noFill/>
                          </a:ln>
                        </wps:spPr>
                        <wps:txbx>
                          <w:txbxContent>
                            <w:p w:rsidR="00217402" w:rsidRDefault="00D91972">
                              <w:pPr>
                                <w:spacing w:after="0" w:line="276" w:lineRule="auto"/>
                                <w:ind w:left="0" w:firstLine="0"/>
                                <w:jc w:val="left"/>
                              </w:pPr>
                              <w:r>
                                <w:t xml:space="preserve">  </w:t>
                              </w:r>
                            </w:p>
                          </w:txbxContent>
                        </wps:txbx>
                        <wps:bodyPr horzOverflow="overflow" lIns="0" tIns="0" rIns="0" bIns="0" rtlCol="0">
                          <a:noAutofit/>
                        </wps:bodyPr>
                      </wps:wsp>
                      <wps:wsp>
                        <wps:cNvPr id="776" name="Rectangle 776"/>
                        <wps:cNvSpPr/>
                        <wps:spPr>
                          <a:xfrm>
                            <a:off x="613537" y="1832457"/>
                            <a:ext cx="3244896" cy="224380"/>
                          </a:xfrm>
                          <a:prstGeom prst="rect">
                            <a:avLst/>
                          </a:prstGeom>
                          <a:ln>
                            <a:noFill/>
                          </a:ln>
                        </wps:spPr>
                        <wps:txbx>
                          <w:txbxContent>
                            <w:p w:rsidR="00217402" w:rsidRDefault="00D91972">
                              <w:pPr>
                                <w:spacing w:after="0" w:line="276" w:lineRule="auto"/>
                                <w:ind w:left="0" w:firstLine="0"/>
                                <w:jc w:val="left"/>
                              </w:pPr>
                              <w:r>
                                <w:t xml:space="preserve">                                                                </w:t>
                              </w:r>
                            </w:p>
                          </w:txbxContent>
                        </wps:txbx>
                        <wps:bodyPr horzOverflow="overflow" lIns="0" tIns="0" rIns="0" bIns="0" rtlCol="0">
                          <a:noAutofit/>
                        </wps:bodyPr>
                      </wps:wsp>
                      <wps:wsp>
                        <wps:cNvPr id="777" name="Rectangle 777"/>
                        <wps:cNvSpPr/>
                        <wps:spPr>
                          <a:xfrm>
                            <a:off x="3653028" y="1859458"/>
                            <a:ext cx="101346" cy="224380"/>
                          </a:xfrm>
                          <a:prstGeom prst="rect">
                            <a:avLst/>
                          </a:prstGeom>
                          <a:ln>
                            <a:noFill/>
                          </a:ln>
                        </wps:spPr>
                        <wps:txbx>
                          <w:txbxContent>
                            <w:p w:rsidR="00217402" w:rsidRDefault="00D91972">
                              <w:pPr>
                                <w:spacing w:after="0" w:line="276" w:lineRule="auto"/>
                                <w:ind w:left="0" w:firstLine="0"/>
                                <w:jc w:val="left"/>
                              </w:pPr>
                              <w:r>
                                <w:t>d</w:t>
                              </w:r>
                            </w:p>
                          </w:txbxContent>
                        </wps:txbx>
                        <wps:bodyPr horzOverflow="overflow" lIns="0" tIns="0" rIns="0" bIns="0" rtlCol="0">
                          <a:noAutofit/>
                        </wps:bodyPr>
                      </wps:wsp>
                      <wps:wsp>
                        <wps:cNvPr id="778" name="Rectangle 778"/>
                        <wps:cNvSpPr/>
                        <wps:spPr>
                          <a:xfrm>
                            <a:off x="3754374" y="1859458"/>
                            <a:ext cx="67498" cy="224380"/>
                          </a:xfrm>
                          <a:prstGeom prst="rect">
                            <a:avLst/>
                          </a:prstGeom>
                          <a:ln>
                            <a:noFill/>
                          </a:ln>
                        </wps:spPr>
                        <wps:txbx>
                          <w:txbxContent>
                            <w:p w:rsidR="00217402" w:rsidRDefault="00D91972">
                              <w:pPr>
                                <w:spacing w:after="0" w:line="276" w:lineRule="auto"/>
                                <w:ind w:left="0" w:firstLine="0"/>
                                <w:jc w:val="left"/>
                              </w:pPr>
                              <w:r>
                                <w:t>)</w:t>
                              </w:r>
                            </w:p>
                          </w:txbxContent>
                        </wps:txbx>
                        <wps:bodyPr horzOverflow="overflow" lIns="0" tIns="0" rIns="0" bIns="0" rtlCol="0">
                          <a:noAutofit/>
                        </wps:bodyPr>
                      </wps:wsp>
                      <wps:wsp>
                        <wps:cNvPr id="779" name="Rectangle 779"/>
                        <wps:cNvSpPr/>
                        <wps:spPr>
                          <a:xfrm>
                            <a:off x="3137916" y="3745408"/>
                            <a:ext cx="3699130" cy="224380"/>
                          </a:xfrm>
                          <a:prstGeom prst="rect">
                            <a:avLst/>
                          </a:prstGeom>
                          <a:ln>
                            <a:noFill/>
                          </a:ln>
                        </wps:spPr>
                        <wps:txbx>
                          <w:txbxContent>
                            <w:p w:rsidR="00217402" w:rsidRDefault="00D91972">
                              <w:pPr>
                                <w:spacing w:after="0" w:line="276" w:lineRule="auto"/>
                                <w:ind w:left="0" w:firstLine="0"/>
                                <w:jc w:val="left"/>
                              </w:pPr>
                              <w:r>
                                <w:t xml:space="preserve">                                                                         </w:t>
                              </w:r>
                            </w:p>
                          </w:txbxContent>
                        </wps:txbx>
                        <wps:bodyPr horzOverflow="overflow" lIns="0" tIns="0" rIns="0" bIns="0" rtlCol="0">
                          <a:noAutofit/>
                        </wps:bodyPr>
                      </wps:wsp>
                      <wps:wsp>
                        <wps:cNvPr id="781" name="Rectangle 781"/>
                        <wps:cNvSpPr/>
                        <wps:spPr>
                          <a:xfrm>
                            <a:off x="5919597" y="3745408"/>
                            <a:ext cx="1266825" cy="224380"/>
                          </a:xfrm>
                          <a:prstGeom prst="rect">
                            <a:avLst/>
                          </a:prstGeom>
                          <a:ln>
                            <a:noFill/>
                          </a:ln>
                        </wps:spPr>
                        <wps:txbx>
                          <w:txbxContent>
                            <w:p w:rsidR="00217402" w:rsidRDefault="00D91972">
                              <w:pPr>
                                <w:spacing w:after="0" w:line="276" w:lineRule="auto"/>
                                <w:ind w:left="0" w:firstLine="0"/>
                                <w:jc w:val="left"/>
                              </w:pPr>
                              <w:r>
                                <w:t xml:space="preserve">                         </w:t>
                              </w:r>
                            </w:p>
                          </w:txbxContent>
                        </wps:txbx>
                        <wps:bodyPr horzOverflow="overflow" lIns="0" tIns="0" rIns="0" bIns="0" rtlCol="0">
                          <a:noAutofit/>
                        </wps:bodyPr>
                      </wps:wsp>
                      <wps:wsp>
                        <wps:cNvPr id="795" name="Rectangle 795"/>
                        <wps:cNvSpPr/>
                        <wps:spPr>
                          <a:xfrm>
                            <a:off x="7036" y="3934383"/>
                            <a:ext cx="50673" cy="224380"/>
                          </a:xfrm>
                          <a:prstGeom prst="rect">
                            <a:avLst/>
                          </a:prstGeom>
                          <a:ln>
                            <a:noFill/>
                          </a:ln>
                        </wps:spPr>
                        <wps:txbx>
                          <w:txbxContent>
                            <w:p w:rsidR="00217402" w:rsidRDefault="00D91972">
                              <w:pPr>
                                <w:spacing w:after="0" w:line="276" w:lineRule="auto"/>
                                <w:ind w:left="0" w:firstLine="0"/>
                                <w:jc w:val="left"/>
                              </w:pPr>
                              <w:r>
                                <w:t xml:space="preserve"> </w:t>
                              </w:r>
                            </w:p>
                          </w:txbxContent>
                        </wps:txbx>
                        <wps:bodyPr horzOverflow="overflow" lIns="0" tIns="0" rIns="0" bIns="0" rtlCol="0">
                          <a:noAutofit/>
                        </wps:bodyPr>
                      </wps:wsp>
                      <wps:wsp>
                        <wps:cNvPr id="796" name="Rectangle 796"/>
                        <wps:cNvSpPr/>
                        <wps:spPr>
                          <a:xfrm>
                            <a:off x="458089" y="3934383"/>
                            <a:ext cx="50673" cy="224380"/>
                          </a:xfrm>
                          <a:prstGeom prst="rect">
                            <a:avLst/>
                          </a:prstGeom>
                          <a:ln>
                            <a:noFill/>
                          </a:ln>
                        </wps:spPr>
                        <wps:txbx>
                          <w:txbxContent>
                            <w:p w:rsidR="00217402" w:rsidRDefault="00D91972">
                              <w:pPr>
                                <w:spacing w:after="0" w:line="276" w:lineRule="auto"/>
                                <w:ind w:left="0" w:firstLine="0"/>
                                <w:jc w:val="left"/>
                              </w:pPr>
                              <w:r>
                                <w:t xml:space="preserve"> </w:t>
                              </w:r>
                            </w:p>
                          </w:txbxContent>
                        </wps:txbx>
                        <wps:bodyPr horzOverflow="overflow" lIns="0" tIns="0" rIns="0" bIns="0" rtlCol="0">
                          <a:noAutofit/>
                        </wps:bodyPr>
                      </wps:wsp>
                      <wps:wsp>
                        <wps:cNvPr id="797" name="Rectangle 797"/>
                        <wps:cNvSpPr/>
                        <wps:spPr>
                          <a:xfrm>
                            <a:off x="915289" y="3934383"/>
                            <a:ext cx="50673" cy="224380"/>
                          </a:xfrm>
                          <a:prstGeom prst="rect">
                            <a:avLst/>
                          </a:prstGeom>
                          <a:ln>
                            <a:noFill/>
                          </a:ln>
                        </wps:spPr>
                        <wps:txbx>
                          <w:txbxContent>
                            <w:p w:rsidR="00217402" w:rsidRDefault="00D91972">
                              <w:pPr>
                                <w:spacing w:after="0" w:line="276" w:lineRule="auto"/>
                                <w:ind w:left="0" w:firstLine="0"/>
                                <w:jc w:val="left"/>
                              </w:pPr>
                              <w:r>
                                <w:t xml:space="preserve"> </w:t>
                              </w:r>
                            </w:p>
                          </w:txbxContent>
                        </wps:txbx>
                        <wps:bodyPr horzOverflow="overflow" lIns="0" tIns="0" rIns="0" bIns="0" rtlCol="0">
                          <a:noAutofit/>
                        </wps:bodyPr>
                      </wps:wsp>
                      <wps:wsp>
                        <wps:cNvPr id="798" name="Rectangle 798"/>
                        <wps:cNvSpPr/>
                        <wps:spPr>
                          <a:xfrm>
                            <a:off x="1372870" y="3934383"/>
                            <a:ext cx="50673" cy="224380"/>
                          </a:xfrm>
                          <a:prstGeom prst="rect">
                            <a:avLst/>
                          </a:prstGeom>
                          <a:ln>
                            <a:noFill/>
                          </a:ln>
                        </wps:spPr>
                        <wps:txbx>
                          <w:txbxContent>
                            <w:p w:rsidR="00217402" w:rsidRDefault="00D91972">
                              <w:pPr>
                                <w:spacing w:after="0" w:line="276" w:lineRule="auto"/>
                                <w:ind w:left="0" w:firstLine="0"/>
                                <w:jc w:val="left"/>
                              </w:pPr>
                              <w:r>
                                <w:t xml:space="preserve"> </w:t>
                              </w:r>
                            </w:p>
                          </w:txbxContent>
                        </wps:txbx>
                        <wps:bodyPr horzOverflow="overflow" lIns="0" tIns="0" rIns="0" bIns="0" rtlCol="0">
                          <a:noAutofit/>
                        </wps:bodyPr>
                      </wps:wsp>
                      <pic:pic xmlns:pic="http://schemas.openxmlformats.org/drawingml/2006/picture">
                        <pic:nvPicPr>
                          <pic:cNvPr id="5779" name="Picture 5779"/>
                          <pic:cNvPicPr/>
                        </pic:nvPicPr>
                        <pic:blipFill>
                          <a:blip r:embed="rId7"/>
                          <a:stretch>
                            <a:fillRect/>
                          </a:stretch>
                        </pic:blipFill>
                        <pic:spPr>
                          <a:xfrm>
                            <a:off x="-2539" y="192532"/>
                            <a:ext cx="2879725" cy="1631950"/>
                          </a:xfrm>
                          <a:prstGeom prst="rect">
                            <a:avLst/>
                          </a:prstGeom>
                        </pic:spPr>
                      </pic:pic>
                      <pic:pic xmlns:pic="http://schemas.openxmlformats.org/drawingml/2006/picture">
                        <pic:nvPicPr>
                          <pic:cNvPr id="5780" name="Picture 5780"/>
                          <pic:cNvPicPr/>
                        </pic:nvPicPr>
                        <pic:blipFill>
                          <a:blip r:embed="rId8"/>
                          <a:stretch>
                            <a:fillRect/>
                          </a:stretch>
                        </pic:blipFill>
                        <pic:spPr>
                          <a:xfrm>
                            <a:off x="3083560" y="208407"/>
                            <a:ext cx="2962275" cy="1676400"/>
                          </a:xfrm>
                          <a:prstGeom prst="rect">
                            <a:avLst/>
                          </a:prstGeom>
                        </pic:spPr>
                      </pic:pic>
                      <pic:pic xmlns:pic="http://schemas.openxmlformats.org/drawingml/2006/picture">
                        <pic:nvPicPr>
                          <pic:cNvPr id="804" name="Picture 804"/>
                          <pic:cNvPicPr/>
                        </pic:nvPicPr>
                        <pic:blipFill>
                          <a:blip r:embed="rId9"/>
                          <a:stretch>
                            <a:fillRect/>
                          </a:stretch>
                        </pic:blipFill>
                        <pic:spPr>
                          <a:xfrm>
                            <a:off x="0" y="2048509"/>
                            <a:ext cx="2894330" cy="1799590"/>
                          </a:xfrm>
                          <a:prstGeom prst="rect">
                            <a:avLst/>
                          </a:prstGeom>
                        </pic:spPr>
                      </pic:pic>
                      <pic:pic xmlns:pic="http://schemas.openxmlformats.org/drawingml/2006/picture">
                        <pic:nvPicPr>
                          <pic:cNvPr id="806" name="Picture 806"/>
                          <pic:cNvPicPr/>
                        </pic:nvPicPr>
                        <pic:blipFill>
                          <a:blip r:embed="rId10"/>
                          <a:stretch>
                            <a:fillRect/>
                          </a:stretch>
                        </pic:blipFill>
                        <pic:spPr>
                          <a:xfrm>
                            <a:off x="3201035" y="2072640"/>
                            <a:ext cx="2743200" cy="1665605"/>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2D081EEE" id="Group 5741" o:spid="_x0000_s1026" style="position:absolute;left:0;text-align:left;margin-left:-25.55pt;margin-top:14.35pt;width:566.05pt;height:327.45pt;z-index:251658240;mso-width-relative:margin;mso-height-relative:margin" coordorigin="-25" coordsize="71889,41587" o:gfxdata="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">
                <v:rect id="Rectangle 767" o:spid="_x0000_s1027" style="position:absolute;left:2295;top:21;width:156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ZTZsQA&#10;AADcAAAADwAAAGRycy9kb3ducmV2LnhtbESPS4vCQBCE74L/YWhhbzrRg4/oKKK76NEXqLcm0ybB&#10;TE/IzJror3eEhT0WVfUVNVs0phAPqlxuWUG/F4EgTqzOOVVwOv50xyCcR9ZYWCYFT3KwmLdbM4y1&#10;rXlPj4NPRYCwi1FB5n0ZS+mSjAy6ni2Jg3ezlUEfZJVKXWEd4KaQgygaSoM5h4UMS1pllNwPv0bB&#10;ZlwuL1v7qtPi+7o5786T9XHilfrqNMspCE+N/w//tbdawWg4gs+ZcATk/A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GU2bEAAAA3AAAAA8AAAAAAAAAAAAAAAAAmAIAAGRycy9k&#10;b3ducmV2LnhtbFBLBQYAAAAABAAEAPUAAACJAwAAAAA=&#10;" filled="f" stroked="f">
                  <v:textbox inset="0,0,0,0">
                    <w:txbxContent>
                      <w:p w:rsidR="00217402" w:rsidRDefault="00D91972">
                        <w:pPr>
                          <w:spacing w:after="0" w:line="276" w:lineRule="auto"/>
                          <w:ind w:left="0" w:firstLine="0"/>
                          <w:jc w:val="left"/>
                        </w:pPr>
                        <w:r>
                          <w:t>a)</w:t>
                        </w:r>
                      </w:p>
                    </w:txbxContent>
                  </v:textbox>
                </v:rect>
                <v:rect id="Rectangle 768" o:spid="_x0000_s1028" style="position:absolute;left:3484;width:676;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nHFMIA&#10;AADcAAAADwAAAGRycy9kb3ducmV2LnhtbERPy4rCMBTdC/5DuII7TceFo7WpiDro0hc4s7s017ZM&#10;c1OajK3z9WYhuDycd7LsTCXu1LjSsoKPcQSCOLO65FzB5fw1moFwHlljZZkUPMjBMu33Eoy1bflI&#10;95PPRQhhF6OCwvs6ltJlBRl0Y1sTB+5mG4M+wCaXusE2hJtKTqJoKg2WHBoKrGldUPZ7+jMKdrN6&#10;9b23/21ebX9218N1vjnPvVLDQbdagPDU+bf45d5rBZ/TsDacCUdApk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2ccUwgAAANwAAAAPAAAAAAAAAAAAAAAAAJgCAABkcnMvZG93&#10;bnJldi54bWxQSwUGAAAAAAQABAD1AAAAhwMAAAAA&#10;" filled="f" stroked="f">
                  <v:textbox inset="0,0,0,0">
                    <w:txbxContent>
                      <w:p w:rsidR="00217402" w:rsidRDefault="00D91972">
                        <w:pPr>
                          <w:spacing w:after="0" w:line="276" w:lineRule="auto"/>
                          <w:ind w:left="0" w:firstLine="0"/>
                          <w:jc w:val="left"/>
                        </w:pPr>
                        <w:r>
                          <w:rPr>
                            <w:rFonts w:ascii="Arial MT" w:eastAsia="Arial MT" w:hAnsi="Arial MT" w:cs="Arial MT"/>
                          </w:rPr>
                          <w:t xml:space="preserve"> </w:t>
                        </w:r>
                      </w:p>
                    </w:txbxContent>
                  </v:textbox>
                </v:rect>
                <v:rect id="Rectangle 769" o:spid="_x0000_s1029" style="position:absolute;left:4580;top:21;width:43579;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Vij8UA&#10;AADcAAAADwAAAGRycy9kb3ducmV2LnhtbESPT4vCMBTE78J+h/AWvGmqB9dWo8iuokf/LKi3R/Ns&#10;i81LaaKt++mNIOxxmJnfMNN5a0pxp9oVlhUM+hEI4tTqgjMFv4dVbwzCeWSNpWVS8CAH89lHZ4qJ&#10;tg3v6L73mQgQdgkqyL2vEildmpNB17cVcfAutjbog6wzqWtsAtyUchhFI2mw4LCQY0XfOaXX/c0o&#10;WI+rxWlj/5qsXJ7Xx+0x/jnEXqnuZ7uYgPDU+v/wu73RCr5GMbzOhCMgZ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lWKPxQAAANwAAAAPAAAAAAAAAAAAAAAAAJgCAABkcnMv&#10;ZG93bnJldi54bWxQSwUGAAAAAAQABAD1AAAAigMAAAAA&#10;" filled="f" stroked="f">
                  <v:textbox inset="0,0,0,0">
                    <w:txbxContent>
                      <w:p w:rsidR="00217402" w:rsidRDefault="00D91972">
                        <w:pPr>
                          <w:spacing w:after="0" w:line="276" w:lineRule="auto"/>
                          <w:ind w:left="0" w:firstLine="0"/>
                          <w:jc w:val="left"/>
                        </w:pPr>
                        <w:r>
                          <w:t xml:space="preserve">                                                                                      </w:t>
                        </w:r>
                      </w:p>
                    </w:txbxContent>
                  </v:textbox>
                </v:rect>
                <v:rect id="Rectangle 770" o:spid="_x0000_s1030" style="position:absolute;left:37353;top:21;width:1688;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Zdz8IA&#10;AADcAAAADwAAAGRycy9kb3ducmV2LnhtbERPy4rCMBTdC/5DuMLsNNXFqLWpiA90OaOCurs017bY&#10;3JQm2s58/WQx4PJw3smyM5V4UeNKywrGowgEcWZ1ybmC82k3nIFwHlljZZkU/JCDZdrvJRhr2/I3&#10;vY4+FyGEXYwKCu/rWEqXFWTQjWxNHLi7bQz6AJtc6gbbEG4qOYmiT2mw5NBQYE3rgrLH8WkU7Gf1&#10;6nqwv21ebW/7y9dlvjnNvVIfg261AOGp82/xv/ugFUynYX44E46AT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dl3PwgAAANwAAAAPAAAAAAAAAAAAAAAAAJgCAABkcnMvZG93&#10;bnJldi54bWxQSwUGAAAAAAQABAD1AAAAhwMAAAAA&#10;" filled="f" stroked="f">
                  <v:textbox inset="0,0,0,0">
                    <w:txbxContent>
                      <w:p w:rsidR="00217402" w:rsidRDefault="00D91972">
                        <w:pPr>
                          <w:spacing w:after="0" w:line="276" w:lineRule="auto"/>
                          <w:ind w:left="0" w:firstLine="0"/>
                          <w:jc w:val="left"/>
                        </w:pPr>
                        <w:r>
                          <w:t>b)</w:t>
                        </w:r>
                      </w:p>
                    </w:txbxContent>
                  </v:textbox>
                </v:rect>
                <v:rect id="Rectangle 771" o:spid="_x0000_s1031" style="position:absolute;left:38618;top:21;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r4VMQA&#10;AADcAAAADwAAAGRycy9kb3ducmV2LnhtbESPT4vCMBTE74LfITzBm6buwT/VKKIrenRVUG+P5tkW&#10;m5fSRFv99GZhYY/DzPyGmS0aU4gnVS63rGDQj0AQJ1bnnCo4HTe9MQjnkTUWlknBixws5u3WDGNt&#10;a/6h58GnIkDYxagg876MpXRJRgZd35bEwbvZyqAPskqlrrAOcFPIrygaSoM5h4UMS1pllNwPD6Ng&#10;Oy6Xl51912nxfd2e9+fJ+jjxSnU7zXIKwlPj/8N/7Z1WMBoN4PdMOAJy/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46+FTEAAAA3AAAAA8AAAAAAAAAAAAAAAAAmAIAAGRycy9k&#10;b3ducmV2LnhtbFBLBQYAAAAABAAEAPUAAACJAwAAAAA=&#10;" filled="f" stroked="f">
                  <v:textbox inset="0,0,0,0">
                    <w:txbxContent>
                      <w:p w:rsidR="00217402" w:rsidRDefault="00D91972">
                        <w:pPr>
                          <w:spacing w:after="0" w:line="276" w:lineRule="auto"/>
                          <w:ind w:left="0" w:firstLine="0"/>
                          <w:jc w:val="left"/>
                        </w:pPr>
                        <w:r>
                          <w:t xml:space="preserve"> </w:t>
                        </w:r>
                      </w:p>
                    </w:txbxContent>
                  </v:textbox>
                </v:rect>
                <v:rect id="Rectangle 772" o:spid="_x0000_s1032" style="position:absolute;left:9;top:18324;width:354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hmI8UA&#10;AADcAAAADwAAAGRycy9kb3ducmV2LnhtbESPS4vCQBCE74L/YWjBm0704CM6iqiLHtcHqLcm0ybB&#10;TE/IzJror98RFvZYVNVX1HzZmEI8qXK5ZQWDfgSCOLE651TB+fTVm4BwHlljYZkUvMjBctFuzTHW&#10;tuYDPY8+FQHCLkYFmfdlLKVLMjLo+rYkDt7dVgZ9kFUqdYV1gJtCDqNoJA3mHBYyLGmdUfI4/hgF&#10;u0m5uu7tu06L7W13+b5MN6epV6rbaVYzEJ4a/x/+a++1gvF4CJ8z4QjIx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6GYjxQAAANwAAAAPAAAAAAAAAAAAAAAAAJgCAABkcnMv&#10;ZG93bnJldi54bWxQSwUGAAAAAAQABAD1AAAAigMAAAAA&#10;" filled="f" stroked="f">
                  <v:textbox inset="0,0,0,0">
                    <w:txbxContent>
                      <w:p w:rsidR="00217402" w:rsidRDefault="00D91972">
                        <w:pPr>
                          <w:spacing w:after="0" w:line="276" w:lineRule="auto"/>
                          <w:ind w:left="0" w:firstLine="0"/>
                          <w:jc w:val="left"/>
                        </w:pPr>
                        <w:r>
                          <w:t xml:space="preserve">       </w:t>
                        </w:r>
                      </w:p>
                    </w:txbxContent>
                  </v:textbox>
                </v:rect>
                <v:rect id="Rectangle 773" o:spid="_x0000_s1033" style="position:absolute;left:2676;top:18324;width:156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TDuMYA&#10;AADcAAAADwAAAGRycy9kb3ducmV2LnhtbESPT2vCQBTE74V+h+UVequbttBodBXpH5KjRkG9PbLP&#10;JJh9G7Jbk/bTu4LgcZiZ3zCzxWAacabO1ZYVvI4iEMSF1TWXCrabn5cxCOeRNTaWScEfOVjMHx9m&#10;mGjb85rOuS9FgLBLUEHlfZtI6YqKDLqRbYmDd7SdQR9kV0rdYR/gppFvUfQhDdYcFips6bOi4pT/&#10;GgXpuF3uM/vfl833Id2tdpOvzcQr9fw0LKcgPA3+Hr61M60gjt/heiYc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aTDuMYAAADcAAAADwAAAAAAAAAAAAAAAACYAgAAZHJz&#10;L2Rvd25yZXYueG1sUEsFBgAAAAAEAAQA9QAAAIsDAAAAAA==&#10;" filled="f" stroked="f">
                  <v:textbox inset="0,0,0,0">
                    <w:txbxContent>
                      <w:p w:rsidR="00217402" w:rsidRDefault="00D91972">
                        <w:pPr>
                          <w:spacing w:after="0" w:line="276" w:lineRule="auto"/>
                          <w:ind w:left="0" w:firstLine="0"/>
                          <w:jc w:val="left"/>
                        </w:pPr>
                        <w:r>
                          <w:t>c)</w:t>
                        </w:r>
                      </w:p>
                    </w:txbxContent>
                  </v:textbox>
                </v:rect>
                <v:rect id="Rectangle 774" o:spid="_x0000_s1034" style="position:absolute;left:3849;top:18324;width:202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1bzMYA&#10;AADcAAAADwAAAGRycy9kb3ducmV2LnhtbESPT2vCQBTE74V+h+UVequbltJodBXpH5KjRkG9PbLP&#10;JJh9G7Jbk/bTu4LgcZiZ3zCzxWAacabO1ZYVvI4iEMSF1TWXCrabn5cxCOeRNTaWScEfOVjMHx9m&#10;mGjb85rOuS9FgLBLUEHlfZtI6YqKDLqRbYmDd7SdQR9kV0rdYR/gppFvUfQhDdYcFips6bOi4pT/&#10;GgXpuF3uM/vfl833Id2tdpOvzcQr9fw0LKcgPA3+Hr61M60gjt/heiYc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k1bzMYAAADcAAAADwAAAAAAAAAAAAAAAACYAgAAZHJz&#10;L2Rvd25yZXYueG1sUEsFBgAAAAAEAAQA9QAAAIsDAAAAAA==&#10;" filled="f" stroked="f">
                  <v:textbox inset="0,0,0,0">
                    <w:txbxContent>
                      <w:p w:rsidR="00217402" w:rsidRDefault="00D91972">
                        <w:pPr>
                          <w:spacing w:after="0" w:line="276" w:lineRule="auto"/>
                          <w:ind w:left="0" w:firstLine="0"/>
                          <w:jc w:val="left"/>
                        </w:pPr>
                        <w:r>
                          <w:t xml:space="preserve">    </w:t>
                        </w:r>
                      </w:p>
                    </w:txbxContent>
                  </v:textbox>
                </v:rect>
                <v:rect id="Rectangle 775" o:spid="_x0000_s1035" style="position:absolute;left:5373;top:18324;width:1013;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H+V8YA&#10;AADcAAAADwAAAGRycy9kb3ducmV2LnhtbESPT2vCQBTE74V+h+UVequbFtpodBXpH5KjRkG9PbLP&#10;JJh9G7Jbk/bTu4LgcZiZ3zCzxWAacabO1ZYVvI4iEMSF1TWXCrabn5cxCOeRNTaWScEfOVjMHx9m&#10;mGjb85rOuS9FgLBLUEHlfZtI6YqKDLqRbYmDd7SdQR9kV0rdYR/gppFvUfQhDdYcFips6bOi4pT/&#10;GgXpuF3uM/vfl833Id2tdpOvzcQr9fw0LKcgPA3+Hr61M60gjt/heiYc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QH+V8YAAADcAAAADwAAAAAAAAAAAAAAAACYAgAAZHJz&#10;L2Rvd25yZXYueG1sUEsFBgAAAAAEAAQA9QAAAIsDAAAAAA==&#10;" filled="f" stroked="f">
                  <v:textbox inset="0,0,0,0">
                    <w:txbxContent>
                      <w:p w:rsidR="00217402" w:rsidRDefault="00D91972">
                        <w:pPr>
                          <w:spacing w:after="0" w:line="276" w:lineRule="auto"/>
                          <w:ind w:left="0" w:firstLine="0"/>
                          <w:jc w:val="left"/>
                        </w:pPr>
                        <w:r>
                          <w:t xml:space="preserve">  </w:t>
                        </w:r>
                      </w:p>
                    </w:txbxContent>
                  </v:textbox>
                </v:rect>
                <v:rect id="Rectangle 776" o:spid="_x0000_s1036" style="position:absolute;left:6135;top:18324;width:32449;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NgIMQA&#10;AADcAAAADwAAAGRycy9kb3ducmV2LnhtbESPS4vCQBCE74L/YWhhbzrRg4/oKKK76NEXqLcm0ybB&#10;TE/IzJror3eEhT0WVfUVNVs0phAPqlxuWUG/F4EgTqzOOVVwOv50xyCcR9ZYWCYFT3KwmLdbM4y1&#10;rXlPj4NPRYCwi1FB5n0ZS+mSjAy6ni2Jg3ezlUEfZJVKXWEd4KaQgygaSoM5h4UMS1pllNwPv0bB&#10;ZlwuL1v7qtPi+7o5786T9XHilfrqNMspCE+N/w//tbdawWg0hM+ZcATk/A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HTYCDEAAAA3AAAAA8AAAAAAAAAAAAAAAAAmAIAAGRycy9k&#10;b3ducmV2LnhtbFBLBQYAAAAABAAEAPUAAACJAwAAAAA=&#10;" filled="f" stroked="f">
                  <v:textbox inset="0,0,0,0">
                    <w:txbxContent>
                      <w:p w:rsidR="00217402" w:rsidRDefault="00D91972">
                        <w:pPr>
                          <w:spacing w:after="0" w:line="276" w:lineRule="auto"/>
                          <w:ind w:left="0" w:firstLine="0"/>
                          <w:jc w:val="left"/>
                        </w:pPr>
                        <w:r>
                          <w:t xml:space="preserve">                                                                </w:t>
                        </w:r>
                      </w:p>
                    </w:txbxContent>
                  </v:textbox>
                </v:rect>
                <v:rect id="Rectangle 777" o:spid="_x0000_s1037" style="position:absolute;left:36530;top:18594;width:1013;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Fu8YA&#10;AADcAAAADwAAAGRycy9kb3ducmV2LnhtbESPzWrDMBCE74G+g9hCb4ncHOrEiRJMm2If81NIe1us&#10;jW1qrYyl2m6fPgoEehxm5htmvR1NI3rqXG1ZwfMsAkFcWF1zqeDj9D5dgHAeWWNjmRT8koPt5mGy&#10;xkTbgQ/UH30pAoRdggoq79tESldUZNDNbEscvIvtDPogu1LqDocAN42cR9GLNFhzWKiwpdeKiu/j&#10;j1GQLdr0M7d/Q9nsvrLz/rx8Oy29Uk+PY7oC4Wn0/+F7O9cK4jiG25lwBOTmC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p/Fu8YAAADcAAAADwAAAAAAAAAAAAAAAACYAgAAZHJz&#10;L2Rvd25yZXYueG1sUEsFBgAAAAAEAAQA9QAAAIsDAAAAAA==&#10;" filled="f" stroked="f">
                  <v:textbox inset="0,0,0,0">
                    <w:txbxContent>
                      <w:p w:rsidR="00217402" w:rsidRDefault="00D91972">
                        <w:pPr>
                          <w:spacing w:after="0" w:line="276" w:lineRule="auto"/>
                          <w:ind w:left="0" w:firstLine="0"/>
                          <w:jc w:val="left"/>
                        </w:pPr>
                        <w:r>
                          <w:t>d</w:t>
                        </w:r>
                      </w:p>
                    </w:txbxContent>
                  </v:textbox>
                </v:rect>
                <v:rect id="Rectangle 778" o:spid="_x0000_s1038" style="position:absolute;left:37543;top:18594;width:675;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BRycIA&#10;AADcAAAADwAAAGRycy9kb3ducmV2LnhtbERPy4rCMBTdC/5DuMLsNNXFqLWpiA90OaOCurs017bY&#10;3JQm2s58/WQx4PJw3smyM5V4UeNKywrGowgEcWZ1ybmC82k3nIFwHlljZZkU/JCDZdrvJRhr2/I3&#10;vY4+FyGEXYwKCu/rWEqXFWTQjWxNHLi7bQz6AJtc6gbbEG4qOYmiT2mw5NBQYE3rgrLH8WkU7Gf1&#10;6nqwv21ebW/7y9dlvjnNvVIfg261AOGp82/xv/ugFUynYW04E46AT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AFHJwgAAANwAAAAPAAAAAAAAAAAAAAAAAJgCAABkcnMvZG93&#10;bnJldi54bWxQSwUGAAAAAAQABAD1AAAAhwMAAAAA&#10;" filled="f" stroked="f">
                  <v:textbox inset="0,0,0,0">
                    <w:txbxContent>
                      <w:p w:rsidR="00217402" w:rsidRDefault="00D91972">
                        <w:pPr>
                          <w:spacing w:after="0" w:line="276" w:lineRule="auto"/>
                          <w:ind w:left="0" w:firstLine="0"/>
                          <w:jc w:val="left"/>
                        </w:pPr>
                        <w:r>
                          <w:t>)</w:t>
                        </w:r>
                      </w:p>
                    </w:txbxContent>
                  </v:textbox>
                </v:rect>
                <v:rect id="Rectangle 779" o:spid="_x0000_s1039" style="position:absolute;left:31379;top:37454;width:36991;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z0UsUA&#10;AADcAAAADwAAAGRycy9kb3ducmV2LnhtbESPT4vCMBTE78J+h/AWvGmqB7XVKLLrokf/LKi3R/Ns&#10;i81LabK2+umNIOxxmJnfMLNFa0pxo9oVlhUM+hEI4tTqgjMFv4ef3gSE88gaS8uk4E4OFvOPzgwT&#10;bRve0W3vMxEg7BJUkHtfJVK6NCeDrm8r4uBdbG3QB1lnUtfYBLgp5TCKRtJgwWEhx4q+ckqv+z+j&#10;YD2plqeNfTRZuTqvj9tj/H2IvVLdz3Y5BeGp9f/hd3ujFYzHMbzOhCMg5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TPRSxQAAANwAAAAPAAAAAAAAAAAAAAAAAJgCAABkcnMv&#10;ZG93bnJldi54bWxQSwUGAAAAAAQABAD1AAAAigMAAAAA&#10;" filled="f" stroked="f">
                  <v:textbox inset="0,0,0,0">
                    <w:txbxContent>
                      <w:p w:rsidR="00217402" w:rsidRDefault="00D91972">
                        <w:pPr>
                          <w:spacing w:after="0" w:line="276" w:lineRule="auto"/>
                          <w:ind w:left="0" w:firstLine="0"/>
                          <w:jc w:val="left"/>
                        </w:pPr>
                        <w:r>
                          <w:t xml:space="preserve">                                                                         </w:t>
                        </w:r>
                      </w:p>
                    </w:txbxContent>
                  </v:textbox>
                </v:rect>
                <v:rect id="Rectangle 781" o:spid="_x0000_s1040" style="position:absolute;left:59195;top:37454;width:12669;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c8QA&#10;AADcAAAADwAAAGRycy9kb3ducmV2LnhtbESPQYvCMBSE74L/ITxhb5q6B7dWo4ir6NFVQb09mmdb&#10;bF5KE213f71ZEDwOM/MNM523phQPql1hWcFwEIEgTq0uOFNwPKz7MQjnkTWWlknBLzmYz7qdKSba&#10;NvxDj73PRICwS1BB7n2VSOnSnAy6ga2Ig3e1tUEfZJ1JXWMT4KaUn1E0kgYLDgs5VrTMKb3t70bB&#10;Jq4W5639a7Jyddmcdqfx92HslfrotYsJCE+tf4df7a1W8BUP4f9MOAJy9g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vviHPEAAAA3AAAAA8AAAAAAAAAAAAAAAAAmAIAAGRycy9k&#10;b3ducmV2LnhtbFBLBQYAAAAABAAEAPUAAACJAwAAAAA=&#10;" filled="f" stroked="f">
                  <v:textbox inset="0,0,0,0">
                    <w:txbxContent>
                      <w:p w:rsidR="00217402" w:rsidRDefault="00D91972">
                        <w:pPr>
                          <w:spacing w:after="0" w:line="276" w:lineRule="auto"/>
                          <w:ind w:left="0" w:firstLine="0"/>
                          <w:jc w:val="left"/>
                        </w:pPr>
                        <w:r>
                          <w:t xml:space="preserve">                         </w:t>
                        </w:r>
                      </w:p>
                    </w:txbxContent>
                  </v:textbox>
                </v:rect>
                <v:rect id="Rectangle 795" o:spid="_x0000_s1041" style="position:absolute;left:70;top:39343;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0YrcUA&#10;AADcAAAADwAAAGRycy9kb3ducmV2LnhtbESPT2vCQBTE74V+h+UVvNWNBauJriJV0WP9A+rtkX0m&#10;wezbkF1N6qd3C4LHYWZ+w4ynrSnFjWpXWFbQ60YgiFOrC84U7HfLzyEI55E1lpZJwR85mE7e38aY&#10;aNvwhm5bn4kAYZeggtz7KpHSpTkZdF1bEQfvbGuDPsg6k7rGJsBNKb+i6FsaLDgs5FjRT07pZXs1&#10;ClbDanZc23uTlYvT6vB7iOe72CvV+WhnIxCeWv8KP9trrWAQ9+H/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DRitxQAAANwAAAAPAAAAAAAAAAAAAAAAAJgCAABkcnMv&#10;ZG93bnJldi54bWxQSwUGAAAAAAQABAD1AAAAigMAAAAA&#10;" filled="f" stroked="f">
                  <v:textbox inset="0,0,0,0">
                    <w:txbxContent>
                      <w:p w:rsidR="00217402" w:rsidRDefault="00D91972">
                        <w:pPr>
                          <w:spacing w:after="0" w:line="276" w:lineRule="auto"/>
                          <w:ind w:left="0" w:firstLine="0"/>
                          <w:jc w:val="left"/>
                        </w:pPr>
                        <w:r>
                          <w:t xml:space="preserve"> </w:t>
                        </w:r>
                      </w:p>
                    </w:txbxContent>
                  </v:textbox>
                </v:rect>
                <v:rect id="Rectangle 796" o:spid="_x0000_s1042" style="position:absolute;left:4580;top:39343;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G2sUA&#10;AADcAAAADwAAAGRycy9kb3ducmV2LnhtbESPT4vCMBTE78J+h/AWvGmqB9dWo8iuokf/LKi3R/Ns&#10;i81LaaKt++mNIOxxmJnfMNN5a0pxp9oVlhUM+hEI4tTqgjMFv4dVbwzCeWSNpWVS8CAH89lHZ4qJ&#10;tg3v6L73mQgQdgkqyL2vEildmpNB17cVcfAutjbog6wzqWtsAtyUchhFI2mw4LCQY0XfOaXX/c0o&#10;WI+rxWlj/5qsXJ7Xx+0x/jnEXqnuZ7uYgPDU+v/wu73RCr7iEbzOhCMgZ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34baxQAAANwAAAAPAAAAAAAAAAAAAAAAAJgCAABkcnMv&#10;ZG93bnJldi54bWxQSwUGAAAAAAQABAD1AAAAigMAAAAA&#10;" filled="f" stroked="f">
                  <v:textbox inset="0,0,0,0">
                    <w:txbxContent>
                      <w:p w:rsidR="00217402" w:rsidRDefault="00D91972">
                        <w:pPr>
                          <w:spacing w:after="0" w:line="276" w:lineRule="auto"/>
                          <w:ind w:left="0" w:firstLine="0"/>
                          <w:jc w:val="left"/>
                        </w:pPr>
                        <w:r>
                          <w:t xml:space="preserve"> </w:t>
                        </w:r>
                      </w:p>
                    </w:txbxContent>
                  </v:textbox>
                </v:rect>
                <v:rect id="Rectangle 797" o:spid="_x0000_s1043" style="position:absolute;left:9152;top:39343;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MjQcUA&#10;AADcAAAADwAAAGRycy9kb3ducmV2LnhtbESPT4vCMBTE78J+h/AWvGmqB7XVKLLrokf/LKi3R/Ns&#10;i81LabK2+umNIOxxmJnfMLNFa0pxo9oVlhUM+hEI4tTqgjMFv4ef3gSE88gaS8uk4E4OFvOPzgwT&#10;bRve0W3vMxEg7BJUkHtfJVK6NCeDrm8r4uBdbG3QB1lnUtfYBLgp5TCKRtJgwWEhx4q+ckqv+z+j&#10;YD2plqeNfTRZuTqvj9tj/H2IvVLdz3Y5BeGp9f/hd3ujFYzjMbzOhCMg5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kyNBxQAAANwAAAAPAAAAAAAAAAAAAAAAAJgCAABkcnMv&#10;ZG93bnJldi54bWxQSwUGAAAAAAQABAD1AAAAigMAAAAA&#10;" filled="f" stroked="f">
                  <v:textbox inset="0,0,0,0">
                    <w:txbxContent>
                      <w:p w:rsidR="00217402" w:rsidRDefault="00D91972">
                        <w:pPr>
                          <w:spacing w:after="0" w:line="276" w:lineRule="auto"/>
                          <w:ind w:left="0" w:firstLine="0"/>
                          <w:jc w:val="left"/>
                        </w:pPr>
                        <w:r>
                          <w:t xml:space="preserve"> </w:t>
                        </w:r>
                      </w:p>
                    </w:txbxContent>
                  </v:textbox>
                </v:rect>
                <v:rect id="Rectangle 798" o:spid="_x0000_s1044" style="position:absolute;left:13728;top:39343;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y3M8EA&#10;AADcAAAADwAAAGRycy9kb3ducmV2LnhtbERPy4rCMBTdC/5DuII7TXWhtmMU8YEuHRV0dpfmTlum&#10;uSlNtNWvN4sBl4fzni9bU4oH1a6wrGA0jEAQp1YXnCm4nHeDGQjnkTWWlknBkxwsF93OHBNtG/6m&#10;x8lnIoSwS1BB7n2VSOnSnAy6oa2IA/dra4M+wDqTusYmhJtSjqNoIg0WHBpyrGidU/p3uhsF+1m1&#10;uh3sq8nK7c/+erzGm3Psler32tUXCE+t/4j/3QetYBqHteFMOAJy8Q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8MtzPBAAAA3AAAAA8AAAAAAAAAAAAAAAAAmAIAAGRycy9kb3du&#10;cmV2LnhtbFBLBQYAAAAABAAEAPUAAACGAwAAAAA=&#10;" filled="f" stroked="f">
                  <v:textbox inset="0,0,0,0">
                    <w:txbxContent>
                      <w:p w:rsidR="00217402" w:rsidRDefault="00D91972">
                        <w:pPr>
                          <w:spacing w:after="0" w:line="276" w:lineRule="auto"/>
                          <w:ind w:left="0" w:firstLine="0"/>
                          <w:jc w:val="left"/>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779" o:spid="_x0000_s1045" type="#_x0000_t75" style="position:absolute;left:-25;top:1925;width:28796;height:1631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8Xdu/FAAAA3QAAAA8AAABkcnMvZG93bnJldi54bWxEj0FrwkAUhO+C/2F5BW+6qdioqZsggra3&#10;oi14fc2+JqHZtzG7Jml/fbcgeBxm5htmkw2mFh21rrKs4HEWgSDOra64UPDxvp+uQDiPrLG2TAp+&#10;yEGWjkcbTLTt+UjdyRciQNglqKD0vkmkdHlJBt3MNsTB+7KtQR9kW0jdYh/gppbzKIqlwYrDQokN&#10;7UrKv09Xo2BFn4d40efycuRud/l9O8fuhZWaPAzbZxCeBn8P39qvWsHTcrmG/zfhCcj0D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vF3bvxQAAAN0AAAAPAAAAAAAAAAAAAAAA&#10;AJ8CAABkcnMvZG93bnJldi54bWxQSwUGAAAAAAQABAD3AAAAkQMAAAAA&#10;">
                  <v:imagedata r:id="rId11" o:title=""/>
                </v:shape>
                <v:shape id="Picture 5780" o:spid="_x0000_s1046" type="#_x0000_t75" style="position:absolute;left:30835;top:2084;width:29623;height:1676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bC+PPEAAAA3QAAAA8AAABkcnMvZG93bnJldi54bWxET01rwkAQvRf6H5Yp9CJmU0ENqauIVFAP&#10;pY0RPA7ZaRLMzobsNon/3j0Ueny879VmNI3oqXO1ZQVvUQyCuLC65lJBft5PExDOI2tsLJOCOznY&#10;rJ+fVphqO/A39ZkvRQhhl6KCyvs2ldIVFRl0kW2JA/djO4M+wK6UusMhhJtGzuJ4IQ3WHBoqbGlX&#10;UXHLfo2CxWXydbt+HIe8PsW+H5afpuWJUq8v4/YdhKfR/4v/3AetYL5Mwv7wJjwBuX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bC+PPEAAAA3QAAAA8AAAAAAAAAAAAAAAAA&#10;nwIAAGRycy9kb3ducmV2LnhtbFBLBQYAAAAABAAEAPcAAACQAwAAAAA=&#10;">
                  <v:imagedata r:id="rId12" o:title=""/>
                </v:shape>
                <v:shape id="Picture 804" o:spid="_x0000_s1047" type="#_x0000_t75" style="position:absolute;top:20485;width:28943;height:179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W0XoXEAAAA3AAAAA8AAABkcnMvZG93bnJldi54bWxEj9FqAjEURN8F/yFcoW81aW1Ft0aRtkLB&#10;J7d+wO3mulnc3IRNqqtf3xQEH4eZOcMsVr1rxYm62HjW8DRWIIgrbxquNey/N48zEDEhG2w9k4YL&#10;RVgth4MFFsafeUenMtUiQzgWqMGmFAopY2XJYRz7QJy9g+8cpiy7WpoOzxnuWvms1FQ6bDgvWAz0&#10;bqk6lr9OQ7vmz6P9mG+bazCV2k/CZfLzqvXDqF+/gUjUp3v41v4yGmbqBf7P5CMgl3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W0XoXEAAAA3AAAAA8AAAAAAAAAAAAAAAAA&#10;nwIAAGRycy9kb3ducmV2LnhtbFBLBQYAAAAABAAEAPcAAACQAwAAAAA=&#10;">
                  <v:imagedata r:id="rId13" o:title=""/>
                </v:shape>
                <v:shape id="Picture 806" o:spid="_x0000_s1048" type="#_x0000_t75" style="position:absolute;left:32010;top:20726;width:27432;height:1665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m2WK/EAAAA3AAAAA8AAABkcnMvZG93bnJldi54bWxEj0FrAjEUhO8F/0N4greaKLgsW6OIIBbx&#10;UN225+fmdXfp5mVJUl3/fSMUehxm5htmuR5sJ67kQ+tYw2yqQBBXzrRca3gvd885iBCRDXaOScOd&#10;AqxXo6clFsbd+ETXc6xFgnAoUEMTY19IGaqGLIap64mT9+W8xZikr6XxeEtw28m5Upm02HJaaLCn&#10;bUPV9/nHaqhkd9kd91n+5svjovxQfPk87LWejIfNC4hIQ/wP/7VfjYZcZfA4k46AXP0C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m2WK/EAAAA3AAAAA8AAAAAAAAAAAAAAAAA&#10;nwIAAGRycy9kb3ducmV2LnhtbFBLBQYAAAAABAAEAPcAAACQAwAAAAA=&#10;">
                  <v:imagedata r:id="rId14" o:title=""/>
                </v:shape>
                <w10:wrap type="topAndBottom"/>
              </v:group>
            </w:pict>
          </mc:Fallback>
        </mc:AlternateContent>
      </w:r>
      <w:r w:rsidR="00D91972">
        <w:t xml:space="preserve">Visualizing our chosen variables </w:t>
      </w:r>
    </w:p>
    <w:p w:rsidR="00217402" w:rsidRDefault="00D91972" w:rsidP="004D5D77">
      <w:pPr>
        <w:spacing w:after="34" w:line="240" w:lineRule="auto"/>
        <w:ind w:left="9"/>
        <w:contextualSpacing/>
        <w:jc w:val="left"/>
        <w:pPrChange w:id="188" w:author="Microsoft account" w:date="2023-02-13T14:33:00Z">
          <w:pPr>
            <w:spacing w:after="34" w:line="240" w:lineRule="auto"/>
            <w:ind w:left="9"/>
            <w:jc w:val="left"/>
          </w:pPr>
        </w:pPrChange>
      </w:pPr>
      <w:r>
        <w:rPr>
          <w:b/>
        </w:rPr>
        <w:t xml:space="preserve">e)                                                                                                  f) </w:t>
      </w:r>
    </w:p>
    <w:p w:rsidR="00217402" w:rsidRDefault="00D91972" w:rsidP="004D5D77">
      <w:pPr>
        <w:spacing w:after="25" w:line="240" w:lineRule="auto"/>
        <w:ind w:left="14" w:firstLine="0"/>
        <w:contextualSpacing/>
        <w:jc w:val="left"/>
        <w:pPrChange w:id="189" w:author="Microsoft account" w:date="2023-02-13T14:33:00Z">
          <w:pPr>
            <w:spacing w:after="25" w:line="240" w:lineRule="auto"/>
            <w:ind w:left="14" w:firstLine="0"/>
            <w:jc w:val="left"/>
          </w:pPr>
        </w:pPrChange>
      </w:pPr>
      <w:r>
        <w:rPr>
          <w:rFonts w:ascii="Calibri" w:eastAsia="Calibri" w:hAnsi="Calibri" w:cs="Calibri"/>
          <w:noProof/>
          <w:sz w:val="22"/>
        </w:rPr>
        <mc:AlternateContent>
          <mc:Choice Requires="wpg">
            <w:drawing>
              <wp:inline distT="0" distB="0" distL="0" distR="0">
                <wp:extent cx="5941187" cy="1749348"/>
                <wp:effectExtent l="0" t="0" r="0" b="0"/>
                <wp:docPr id="5787" name="Group 5787"/>
                <wp:cNvGraphicFramePr/>
                <a:graphic xmlns:a="http://schemas.openxmlformats.org/drawingml/2006/main">
                  <a:graphicData uri="http://schemas.microsoft.com/office/word/2010/wordprocessingGroup">
                    <wpg:wgp>
                      <wpg:cNvGrpSpPr/>
                      <wpg:grpSpPr>
                        <a:xfrm>
                          <a:off x="0" y="0"/>
                          <a:ext cx="5941187" cy="1749348"/>
                          <a:chOff x="0" y="0"/>
                          <a:chExt cx="5941187" cy="1749348"/>
                        </a:xfrm>
                      </wpg:grpSpPr>
                      <wps:wsp>
                        <wps:cNvPr id="815" name="Rectangle 815"/>
                        <wps:cNvSpPr/>
                        <wps:spPr>
                          <a:xfrm>
                            <a:off x="305" y="0"/>
                            <a:ext cx="50673" cy="224380"/>
                          </a:xfrm>
                          <a:prstGeom prst="rect">
                            <a:avLst/>
                          </a:prstGeom>
                          <a:ln>
                            <a:noFill/>
                          </a:ln>
                        </wps:spPr>
                        <wps:txbx>
                          <w:txbxContent>
                            <w:p w:rsidR="00217402" w:rsidRDefault="00D91972">
                              <w:pPr>
                                <w:spacing w:after="0" w:line="276" w:lineRule="auto"/>
                                <w:ind w:left="0" w:firstLine="0"/>
                                <w:jc w:val="left"/>
                              </w:pPr>
                              <w:r>
                                <w:rPr>
                                  <w:b/>
                                </w:rPr>
                                <w:t xml:space="preserve"> </w:t>
                              </w:r>
                            </w:p>
                          </w:txbxContent>
                        </wps:txbx>
                        <wps:bodyPr horzOverflow="overflow" lIns="0" tIns="0" rIns="0" bIns="0" rtlCol="0">
                          <a:noAutofit/>
                        </wps:bodyPr>
                      </wps:wsp>
                      <wps:wsp>
                        <wps:cNvPr id="816" name="Rectangle 816"/>
                        <wps:cNvSpPr/>
                        <wps:spPr>
                          <a:xfrm>
                            <a:off x="3016885" y="1423670"/>
                            <a:ext cx="50673" cy="224380"/>
                          </a:xfrm>
                          <a:prstGeom prst="rect">
                            <a:avLst/>
                          </a:prstGeom>
                          <a:ln>
                            <a:noFill/>
                          </a:ln>
                        </wps:spPr>
                        <wps:txbx>
                          <w:txbxContent>
                            <w:p w:rsidR="00217402" w:rsidRDefault="00D91972">
                              <w:pPr>
                                <w:spacing w:after="0" w:line="276" w:lineRule="auto"/>
                                <w:ind w:left="0" w:firstLine="0"/>
                                <w:jc w:val="left"/>
                              </w:pPr>
                              <w:r>
                                <w:rPr>
                                  <w:b/>
                                </w:rPr>
                                <w:t xml:space="preserve"> </w:t>
                              </w:r>
                            </w:p>
                          </w:txbxContent>
                        </wps:txbx>
                        <wps:bodyPr horzOverflow="overflow" lIns="0" tIns="0" rIns="0" bIns="0" rtlCol="0">
                          <a:noAutofit/>
                        </wps:bodyPr>
                      </wps:wsp>
                      <wps:wsp>
                        <wps:cNvPr id="817" name="Rectangle 817"/>
                        <wps:cNvSpPr/>
                        <wps:spPr>
                          <a:xfrm>
                            <a:off x="305" y="1580642"/>
                            <a:ext cx="50673" cy="224380"/>
                          </a:xfrm>
                          <a:prstGeom prst="rect">
                            <a:avLst/>
                          </a:prstGeom>
                          <a:ln>
                            <a:noFill/>
                          </a:ln>
                        </wps:spPr>
                        <wps:txbx>
                          <w:txbxContent>
                            <w:p w:rsidR="00217402" w:rsidRDefault="00D91972">
                              <w:pPr>
                                <w:spacing w:after="0" w:line="276" w:lineRule="auto"/>
                                <w:ind w:left="0" w:firstLine="0"/>
                                <w:jc w:val="left"/>
                              </w:pPr>
                              <w:r>
                                <w:rPr>
                                  <w:b/>
                                </w:rPr>
                                <w:t xml:space="preserve"> </w:t>
                              </w:r>
                            </w:p>
                          </w:txbxContent>
                        </wps:txbx>
                        <wps:bodyPr horzOverflow="overflow" lIns="0" tIns="0" rIns="0" bIns="0" rtlCol="0">
                          <a:noAutofit/>
                        </wps:bodyPr>
                      </wps:wsp>
                      <pic:pic xmlns:pic="http://schemas.openxmlformats.org/drawingml/2006/picture">
                        <pic:nvPicPr>
                          <pic:cNvPr id="1002" name="Picture 1002"/>
                          <pic:cNvPicPr/>
                        </pic:nvPicPr>
                        <pic:blipFill>
                          <a:blip r:embed="rId15"/>
                          <a:stretch>
                            <a:fillRect/>
                          </a:stretch>
                        </pic:blipFill>
                        <pic:spPr>
                          <a:xfrm>
                            <a:off x="0" y="185191"/>
                            <a:ext cx="3016123" cy="1374140"/>
                          </a:xfrm>
                          <a:prstGeom prst="rect">
                            <a:avLst/>
                          </a:prstGeom>
                        </pic:spPr>
                      </pic:pic>
                      <pic:pic xmlns:pic="http://schemas.openxmlformats.org/drawingml/2006/picture">
                        <pic:nvPicPr>
                          <pic:cNvPr id="1004" name="Picture 1004"/>
                          <pic:cNvPicPr/>
                        </pic:nvPicPr>
                        <pic:blipFill>
                          <a:blip r:embed="rId16"/>
                          <a:stretch>
                            <a:fillRect/>
                          </a:stretch>
                        </pic:blipFill>
                        <pic:spPr>
                          <a:xfrm>
                            <a:off x="3257550" y="188366"/>
                            <a:ext cx="2683637" cy="1403350"/>
                          </a:xfrm>
                          <a:prstGeom prst="rect">
                            <a:avLst/>
                          </a:prstGeom>
                        </pic:spPr>
                      </pic:pic>
                    </wpg:wgp>
                  </a:graphicData>
                </a:graphic>
              </wp:inline>
            </w:drawing>
          </mc:Choice>
          <mc:Fallback>
            <w:pict>
              <v:group id="Group 5787" o:spid="_x0000_s1049" style="width:467.8pt;height:137.75pt;mso-position-horizontal-relative:char;mso-position-vertical-relative:line" coordsize="59411,17493"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">
                <v:rect id="Rectangle 815" o:spid="_x0000_s1050" style="position:absolute;left:3;width:506;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qPocQA&#10;AADcAAAADwAAAGRycy9kb3ducmV2LnhtbESPQYvCMBSE74L/ITxhb5q64FKrUcRV9OiqoN4ezbMt&#10;Ni+liba7v94sCB6HmfmGmc5bU4oH1a6wrGA4iEAQp1YXnCk4Htb9GITzyBpLy6TglxzMZ93OFBNt&#10;G/6hx95nIkDYJagg975KpHRpTgbdwFbEwbva2qAPss6krrEJcFPKzyj6kgYLDgs5VrTMKb3t70bB&#10;Jq4W5639a7Jyddmcdqfx92HslfrotYsJCE+tf4df7a1WEA9H8H8mHAE5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pqj6HEAAAA3AAAAA8AAAAAAAAAAAAAAAAAmAIAAGRycy9k&#10;b3ducmV2LnhtbFBLBQYAAAAABAAEAPUAAACJAwAAAAA=&#10;" filled="f" stroked="f">
                  <v:textbox inset="0,0,0,0">
                    <w:txbxContent>
                      <w:p w:rsidR="00217402" w:rsidRDefault="00D91972">
                        <w:pPr>
                          <w:spacing w:after="0" w:line="276" w:lineRule="auto"/>
                          <w:ind w:left="0" w:firstLine="0"/>
                          <w:jc w:val="left"/>
                        </w:pPr>
                        <w:r>
                          <w:rPr>
                            <w:b/>
                          </w:rPr>
                          <w:t xml:space="preserve"> </w:t>
                        </w:r>
                      </w:p>
                    </w:txbxContent>
                  </v:textbox>
                </v:rect>
                <v:rect id="Rectangle 816" o:spid="_x0000_s1051" style="position:absolute;left:30168;top:14236;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rgR1sQA&#10;AADcAAAADwAAAGRycy9kb3ducmV2LnhtbESPT4vCMBTE7wv7HcJb8LamepDaNYrsKnr0H9S9PZpn&#10;W2xeShNt9dMbQfA4zMxvmMmsM5W4UuNKywoG/QgEcWZ1ybmCw375HYNwHlljZZkU3MjBbPr5McFE&#10;25a3dN35XAQIuwQVFN7XiZQuK8ig69uaOHgn2xj0QTa51A22AW4qOYyikTRYclgosKbfgrLz7mIU&#10;rOJ6flzbe5tXi/9VuknHf/uxV6r31c1/QHjq/Dv8aq+1gngwgueZcATk9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q4EdbEAAAA3AAAAA8AAAAAAAAAAAAAAAAAmAIAAGRycy9k&#10;b3ducmV2LnhtbFBLBQYAAAAABAAEAPUAAACJAwAAAAA=&#10;" filled="f" stroked="f">
                  <v:textbox inset="0,0,0,0">
                    <w:txbxContent>
                      <w:p w:rsidR="00217402" w:rsidRDefault="00D91972">
                        <w:pPr>
                          <w:spacing w:after="0" w:line="276" w:lineRule="auto"/>
                          <w:ind w:left="0" w:firstLine="0"/>
                          <w:jc w:val="left"/>
                        </w:pPr>
                        <w:r>
                          <w:rPr>
                            <w:b/>
                          </w:rPr>
                          <w:t xml:space="preserve"> </w:t>
                        </w:r>
                      </w:p>
                    </w:txbxContent>
                  </v:textbox>
                </v:rect>
                <v:rect id="Rectangle 817" o:spid="_x0000_s1052" style="position:absolute;left:3;top:15806;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S0TcQA&#10;AADcAAAADwAAAGRycy9kb3ducmV2LnhtbESPQYvCMBSE74L/ITxhb5q6B7dWo4ir6NFVQb09mmdb&#10;bF5KE213f71ZEDwOM/MNM523phQPql1hWcFwEIEgTq0uOFNwPKz7MQjnkTWWlknBLzmYz7qdKSba&#10;NvxDj73PRICwS1BB7n2VSOnSnAy6ga2Ig3e1tUEfZJ1JXWMT4KaUn1E0kgYLDgs5VrTMKb3t70bB&#10;Jq4W5639a7Jyddmcdqfx92HslfrotYsJCE+tf4df7a1WEA+/4P9MOAJy9g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X0tE3EAAAA3AAAAA8AAAAAAAAAAAAAAAAAmAIAAGRycy9k&#10;b3ducmV2LnhtbFBLBQYAAAAABAAEAPUAAACJAwAAAAA=&#10;" filled="f" stroked="f">
                  <v:textbox inset="0,0,0,0">
                    <w:txbxContent>
                      <w:p w:rsidR="00217402" w:rsidRDefault="00D91972">
                        <w:pPr>
                          <w:spacing w:after="0" w:line="276" w:lineRule="auto"/>
                          <w:ind w:left="0" w:firstLine="0"/>
                          <w:jc w:val="left"/>
                        </w:pPr>
                        <w:r>
                          <w:rPr>
                            <w:b/>
                          </w:rPr>
                          <w:t xml:space="preserve"> </w:t>
                        </w:r>
                      </w:p>
                    </w:txbxContent>
                  </v:textbox>
                </v:rect>
                <v:shape id="Picture 1002" o:spid="_x0000_s1053" type="#_x0000_t75" style="position:absolute;top:1851;width:30161;height:1374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r0TKPHAAAA3QAAAA8AAABkcnMvZG93bnJldi54bWxET01rAjEQvRf8D2EEL6UmCrXtahQRqiIe&#10;qvZQb+Nm3F12M9luom7/vSkUepvH+5zJrLWVuFLjC8caBn0Fgjh1puBMw+fh/ekVhA/IBivHpOGH&#10;PMymnYcJJsbdeEfXfchEDGGfoIY8hDqR0qc5WfR9VxNH7uwaiyHCJpOmwVsMt5UcKjWSFguODTnW&#10;tMgpLfcXq2G9LMuvt93LcXX+2B4eN6vv0fNpo3Wv287HIAK14V/8516bOF+pIfx+E0+Q0zsA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Mr0TKPHAAAA3QAAAA8AAAAAAAAAAAAA&#10;AAAAnwIAAGRycy9kb3ducmV2LnhtbFBLBQYAAAAABAAEAPcAAACTAwAAAAA=&#10;">
                  <v:imagedata r:id="rId17" o:title=""/>
                </v:shape>
                <v:shape id="Picture 1004" o:spid="_x0000_s1054" type="#_x0000_t75" style="position:absolute;left:32575;top:1883;width:26836;height:1403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lONA7DAAAA3QAAAA8AAABkcnMvZG93bnJldi54bWxET02LwjAQvS/4H8IIXhZN7C6i1ShSKIjs&#10;ZasXb0MztsVmUpqo9d9vFhb2No/3OZvdYFvxoN43jjXMZwoEcelMw5WG8ymfLkH4gGywdUwaXuRh&#10;tx29bTA17snf9ChCJWII+xQ11CF0qZS+rMmin7mOOHJX11sMEfaVND0+Y7htZaLUQlpsODbU2FFW&#10;U3kr7lYDFsfVV77MsySh98slOWUfxyHTejIe9msQgYbwL/5zH0ycr9Qn/H4TT5Db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GU40DsMAAADdAAAADwAAAAAAAAAAAAAAAACf&#10;AgAAZHJzL2Rvd25yZXYueG1sUEsFBgAAAAAEAAQA9wAAAI8DAAAAAA==&#10;">
                  <v:imagedata r:id="rId18" o:title=""/>
                </v:shape>
                <w10:anchorlock/>
              </v:group>
            </w:pict>
          </mc:Fallback>
        </mc:AlternateContent>
      </w:r>
    </w:p>
    <w:p w:rsidR="00217402" w:rsidRDefault="00D91972" w:rsidP="004D5D77">
      <w:pPr>
        <w:spacing w:after="22" w:line="240" w:lineRule="auto"/>
        <w:ind w:left="14" w:firstLine="0"/>
        <w:contextualSpacing/>
        <w:jc w:val="left"/>
        <w:pPrChange w:id="190" w:author="Microsoft account" w:date="2023-02-13T14:33:00Z">
          <w:pPr>
            <w:spacing w:after="22" w:line="240" w:lineRule="auto"/>
            <w:ind w:left="14" w:firstLine="0"/>
            <w:jc w:val="left"/>
          </w:pPr>
        </w:pPrChange>
      </w:pPr>
      <w:r>
        <w:rPr>
          <w:b/>
        </w:rPr>
        <w:t xml:space="preserve"> </w:t>
      </w:r>
    </w:p>
    <w:p w:rsidR="00217402" w:rsidRDefault="00D91972" w:rsidP="004D5D77">
      <w:pPr>
        <w:spacing w:after="34" w:line="240" w:lineRule="auto"/>
        <w:ind w:left="9"/>
        <w:contextualSpacing/>
        <w:jc w:val="left"/>
        <w:pPrChange w:id="191" w:author="Microsoft account" w:date="2023-02-13T14:33:00Z">
          <w:pPr>
            <w:spacing w:after="34" w:line="240" w:lineRule="auto"/>
            <w:ind w:left="9"/>
            <w:jc w:val="left"/>
          </w:pPr>
        </w:pPrChange>
      </w:pPr>
      <w:r>
        <w:rPr>
          <w:b/>
        </w:rPr>
        <w:t xml:space="preserve">Description of the data according to the </w:t>
      </w:r>
      <w:ins w:id="192" w:author="Microsoft account" w:date="2023-02-13T15:22:00Z">
        <w:r w:rsidR="00F60C0D">
          <w:rPr>
            <w:b/>
          </w:rPr>
          <w:t xml:space="preserve">user </w:t>
        </w:r>
      </w:ins>
      <w:del w:id="193" w:author="Microsoft account" w:date="2023-02-13T15:22:00Z">
        <w:r w:rsidDel="00F60C0D">
          <w:rPr>
            <w:b/>
          </w:rPr>
          <w:delText>used</w:delText>
        </w:r>
      </w:del>
      <w:r>
        <w:rPr>
          <w:b/>
        </w:rPr>
        <w:t xml:space="preserve"> variables; </w:t>
      </w:r>
    </w:p>
    <w:p w:rsidR="00217402" w:rsidRDefault="00D91972" w:rsidP="004D5D77">
      <w:pPr>
        <w:numPr>
          <w:ilvl w:val="0"/>
          <w:numId w:val="2"/>
        </w:numPr>
        <w:ind w:hanging="360"/>
        <w:contextualSpacing/>
        <w:pPrChange w:id="194" w:author="Microsoft account" w:date="2023-02-13T14:33:00Z">
          <w:pPr>
            <w:numPr>
              <w:numId w:val="2"/>
            </w:numPr>
            <w:ind w:left="734" w:hanging="360"/>
          </w:pPr>
        </w:pPrChange>
      </w:pPr>
      <w:r>
        <w:t xml:space="preserve">Population 2019 </w:t>
      </w:r>
    </w:p>
    <w:p w:rsidR="00217402" w:rsidRDefault="00D91972" w:rsidP="004D5D77">
      <w:pPr>
        <w:numPr>
          <w:ilvl w:val="0"/>
          <w:numId w:val="2"/>
        </w:numPr>
        <w:ind w:hanging="360"/>
        <w:contextualSpacing/>
        <w:pPrChange w:id="195" w:author="Microsoft account" w:date="2023-02-13T14:33:00Z">
          <w:pPr>
            <w:numPr>
              <w:numId w:val="2"/>
            </w:numPr>
            <w:ind w:left="734" w:hanging="360"/>
          </w:pPr>
        </w:pPrChange>
      </w:pPr>
      <w:r>
        <w:t xml:space="preserve">Confirmed cases </w:t>
      </w:r>
    </w:p>
    <w:p w:rsidR="00217402" w:rsidRDefault="00D91972" w:rsidP="004D5D77">
      <w:pPr>
        <w:numPr>
          <w:ilvl w:val="0"/>
          <w:numId w:val="2"/>
        </w:numPr>
        <w:ind w:hanging="360"/>
        <w:contextualSpacing/>
        <w:pPrChange w:id="196" w:author="Microsoft account" w:date="2023-02-13T14:33:00Z">
          <w:pPr>
            <w:numPr>
              <w:numId w:val="2"/>
            </w:numPr>
            <w:ind w:left="734" w:hanging="360"/>
          </w:pPr>
        </w:pPrChange>
      </w:pPr>
      <w:r>
        <w:t xml:space="preserve">Deaths </w:t>
      </w:r>
    </w:p>
    <w:p w:rsidR="00217402" w:rsidRDefault="00D91972" w:rsidP="004D5D77">
      <w:pPr>
        <w:spacing w:after="22" w:line="240" w:lineRule="auto"/>
        <w:ind w:left="14" w:firstLine="0"/>
        <w:contextualSpacing/>
        <w:jc w:val="left"/>
        <w:pPrChange w:id="197" w:author="Microsoft account" w:date="2023-02-13T14:33:00Z">
          <w:pPr>
            <w:spacing w:after="22" w:line="240" w:lineRule="auto"/>
            <w:ind w:left="14" w:firstLine="0"/>
            <w:jc w:val="left"/>
          </w:pPr>
        </w:pPrChange>
      </w:pPr>
      <w:r>
        <w:t xml:space="preserve"> </w:t>
      </w:r>
    </w:p>
    <w:p w:rsidR="00217402" w:rsidRDefault="00D91972" w:rsidP="004D5D77">
      <w:pPr>
        <w:numPr>
          <w:ilvl w:val="0"/>
          <w:numId w:val="3"/>
        </w:numPr>
        <w:ind w:hanging="360"/>
        <w:contextualSpacing/>
        <w:pPrChange w:id="198" w:author="Microsoft account" w:date="2023-02-13T14:33:00Z">
          <w:pPr>
            <w:numPr>
              <w:numId w:val="3"/>
            </w:numPr>
            <w:ind w:left="734" w:hanging="360"/>
          </w:pPr>
        </w:pPrChange>
      </w:pPr>
      <w:r>
        <w:t xml:space="preserve">The number of confirmed cases is very high in countries between 150 </w:t>
      </w:r>
      <w:r w:rsidR="00B17F05">
        <w:t>and</w:t>
      </w:r>
      <w:r>
        <w:t xml:space="preserve"> 175. Basing on the scatter graph of confirmed cases against the population 2019, there is a positive relationship because as the population increases, the confirmed cases are also increasing due to related factors of heavy population in different regions across the globe. </w:t>
      </w:r>
    </w:p>
    <w:p w:rsidR="00217402" w:rsidRDefault="00D91972" w:rsidP="004D5D77">
      <w:pPr>
        <w:numPr>
          <w:ilvl w:val="0"/>
          <w:numId w:val="3"/>
        </w:numPr>
        <w:ind w:hanging="360"/>
        <w:contextualSpacing/>
        <w:pPrChange w:id="199" w:author="Microsoft account" w:date="2023-02-13T14:33:00Z">
          <w:pPr>
            <w:numPr>
              <w:numId w:val="3"/>
            </w:numPr>
            <w:ind w:left="734" w:hanging="360"/>
          </w:pPr>
        </w:pPrChange>
      </w:pPr>
      <w:r>
        <w:t xml:space="preserve">Deaths are very high in low income countries. With the variation of deaths and population 2019, the number of deaths increases as the population increases especially in high income </w:t>
      </w:r>
      <w:r>
        <w:lastRenderedPageBreak/>
        <w:t xml:space="preserve">countries. In low income countries across the globe, there were relatively low deaths rates though they had relatively high population. </w:t>
      </w:r>
    </w:p>
    <w:p w:rsidR="00217402" w:rsidRDefault="00D91972" w:rsidP="004D5D77">
      <w:pPr>
        <w:numPr>
          <w:ilvl w:val="0"/>
          <w:numId w:val="3"/>
        </w:numPr>
        <w:ind w:hanging="360"/>
        <w:contextualSpacing/>
        <w:pPrChange w:id="200" w:author="Microsoft account" w:date="2023-02-13T14:33:00Z">
          <w:pPr>
            <w:numPr>
              <w:numId w:val="3"/>
            </w:numPr>
            <w:ind w:left="734" w:hanging="360"/>
          </w:pPr>
        </w:pPrChange>
      </w:pPr>
      <w:r>
        <w:t xml:space="preserve">Basing on our analysis population is relatively many countries across the globe. Population does not rely on the income group of the countries. </w:t>
      </w:r>
    </w:p>
    <w:p w:rsidR="00217402" w:rsidRDefault="00D91972" w:rsidP="004D5D77">
      <w:pPr>
        <w:numPr>
          <w:ilvl w:val="0"/>
          <w:numId w:val="3"/>
        </w:numPr>
        <w:ind w:hanging="360"/>
        <w:contextualSpacing/>
        <w:pPrChange w:id="201" w:author="Microsoft account" w:date="2023-02-13T14:33:00Z">
          <w:pPr>
            <w:numPr>
              <w:numId w:val="3"/>
            </w:numPr>
            <w:ind w:left="734" w:hanging="360"/>
          </w:pPr>
        </w:pPrChange>
      </w:pPr>
      <w:r>
        <w:t xml:space="preserve">Variation of confirmed cases and deaths shows that as the confirmed cases increase, the deaths also relatively increase in some regions across the globe. The deaths rates relatively decrease in some regions though there are high confirmed cases. </w:t>
      </w:r>
    </w:p>
    <w:p w:rsidR="00217402" w:rsidRDefault="00D91972" w:rsidP="004D5D77">
      <w:pPr>
        <w:spacing w:after="22" w:line="240" w:lineRule="auto"/>
        <w:ind w:left="734" w:firstLine="0"/>
        <w:contextualSpacing/>
        <w:jc w:val="left"/>
        <w:pPrChange w:id="202" w:author="Microsoft account" w:date="2023-02-13T14:33:00Z">
          <w:pPr>
            <w:spacing w:after="22" w:line="240" w:lineRule="auto"/>
            <w:ind w:left="734" w:firstLine="0"/>
            <w:jc w:val="left"/>
          </w:pPr>
        </w:pPrChange>
      </w:pPr>
      <w:r>
        <w:t xml:space="preserve"> </w:t>
      </w:r>
    </w:p>
    <w:p w:rsidR="00217402" w:rsidRDefault="00D91972" w:rsidP="004D5D77">
      <w:pPr>
        <w:spacing w:after="34" w:line="240" w:lineRule="auto"/>
        <w:ind w:left="9"/>
        <w:contextualSpacing/>
        <w:jc w:val="left"/>
        <w:pPrChange w:id="203" w:author="Microsoft account" w:date="2023-02-13T14:33:00Z">
          <w:pPr>
            <w:spacing w:after="34" w:line="240" w:lineRule="auto"/>
            <w:ind w:left="9"/>
            <w:jc w:val="left"/>
          </w:pPr>
        </w:pPrChange>
      </w:pPr>
      <w:r>
        <w:rPr>
          <w:b/>
        </w:rPr>
        <w:t xml:space="preserve">Model </w:t>
      </w:r>
    </w:p>
    <w:p w:rsidR="00217402" w:rsidRDefault="00D91972" w:rsidP="004D5D77">
      <w:pPr>
        <w:spacing w:after="22" w:line="240" w:lineRule="auto"/>
        <w:ind w:left="14" w:firstLine="0"/>
        <w:contextualSpacing/>
        <w:jc w:val="left"/>
        <w:pPrChange w:id="204" w:author="Microsoft account" w:date="2023-02-13T14:33:00Z">
          <w:pPr>
            <w:spacing w:after="22" w:line="240" w:lineRule="auto"/>
            <w:ind w:left="14" w:firstLine="0"/>
            <w:jc w:val="left"/>
          </w:pPr>
        </w:pPrChange>
      </w:pPr>
      <w:r>
        <w:rPr>
          <w:b/>
        </w:rPr>
        <w:t xml:space="preserve"> </w:t>
      </w:r>
    </w:p>
    <w:p w:rsidR="00217402" w:rsidRDefault="00D91972" w:rsidP="004D5D77">
      <w:pPr>
        <w:contextualSpacing/>
        <w:pPrChange w:id="205" w:author="Microsoft account" w:date="2023-02-13T14:33:00Z">
          <w:pPr/>
        </w:pPrChange>
      </w:pPr>
      <w:r>
        <w:t>We want to regress the population 2019 by the deaths of Covid-19 because with our analysis, we realised that most countries across the globe suffered relatively high death rates. There was a relatively positive relationship between the Population 2019 and the deaths</w:t>
      </w:r>
      <w:ins w:id="206" w:author="Microsoft account" w:date="2023-02-13T15:08:00Z">
        <w:r w:rsidR="004D5D77">
          <w:t>.</w:t>
        </w:r>
      </w:ins>
      <w:del w:id="207" w:author="Microsoft account" w:date="2023-02-13T15:08:00Z">
        <w:r w:rsidDel="004D5D77">
          <w:delText xml:space="preserve"> as our variables basing on the equation:  </w:delText>
        </w:r>
        <w:r w:rsidDel="004D5D77">
          <w:rPr>
            <w:b/>
          </w:rPr>
          <w:delText xml:space="preserve">y=mx + c </w:delText>
        </w:r>
        <w:r w:rsidDel="004D5D77">
          <w:delText xml:space="preserve">using the scatter plot. </w:delText>
        </w:r>
      </w:del>
    </w:p>
    <w:p w:rsidR="00217402" w:rsidRDefault="00D91972" w:rsidP="004D5D77">
      <w:pPr>
        <w:spacing w:after="22" w:line="240" w:lineRule="auto"/>
        <w:ind w:left="14" w:firstLine="0"/>
        <w:contextualSpacing/>
        <w:jc w:val="left"/>
        <w:pPrChange w:id="208" w:author="Microsoft account" w:date="2023-02-13T14:33:00Z">
          <w:pPr>
            <w:spacing w:after="22" w:line="240" w:lineRule="auto"/>
            <w:ind w:left="14" w:firstLine="0"/>
            <w:jc w:val="left"/>
          </w:pPr>
        </w:pPrChange>
      </w:pPr>
      <w:r>
        <w:t xml:space="preserve"> </w:t>
      </w:r>
    </w:p>
    <w:p w:rsidR="00217402" w:rsidRDefault="00D91972" w:rsidP="004D5D77">
      <w:pPr>
        <w:contextualSpacing/>
        <w:pPrChange w:id="209" w:author="Microsoft account" w:date="2023-02-13T14:33:00Z">
          <w:pPr/>
        </w:pPrChange>
      </w:pPr>
      <w:r>
        <w:t>Basing</w:t>
      </w:r>
      <w:bookmarkStart w:id="210" w:name="_GoBack"/>
      <w:bookmarkEnd w:id="210"/>
      <w:r>
        <w:t xml:space="preserve"> on the results, Deaths are very high in low income countries. With the variation of deaths and population 2019, the number of deaths increases as the population increases especially in high income countries. In low income countries across the globe, there were relatively low deaths rates though they had relatively high population. </w:t>
      </w:r>
    </w:p>
    <w:p w:rsidR="00217402" w:rsidRDefault="00D91972" w:rsidP="004D5D77">
      <w:pPr>
        <w:spacing w:after="22" w:line="240" w:lineRule="auto"/>
        <w:ind w:left="14" w:firstLine="0"/>
        <w:contextualSpacing/>
        <w:jc w:val="left"/>
        <w:pPrChange w:id="211" w:author="Microsoft account" w:date="2023-02-13T14:33:00Z">
          <w:pPr>
            <w:spacing w:after="22" w:line="240" w:lineRule="auto"/>
            <w:ind w:left="14" w:firstLine="0"/>
            <w:jc w:val="left"/>
          </w:pPr>
        </w:pPrChange>
      </w:pPr>
      <w:r>
        <w:t xml:space="preserve"> </w:t>
      </w:r>
    </w:p>
    <w:p w:rsidR="00217402" w:rsidRDefault="00D91972" w:rsidP="004D5D77">
      <w:pPr>
        <w:contextualSpacing/>
        <w:pPrChange w:id="212" w:author="Microsoft account" w:date="2023-02-13T14:33:00Z">
          <w:pPr/>
        </w:pPrChange>
      </w:pPr>
      <w:r>
        <w:t xml:space="preserve">We perform a hypothesis test on the chosen variables: </w:t>
      </w:r>
    </w:p>
    <w:p w:rsidR="00217402" w:rsidRDefault="00D91972" w:rsidP="004D5D77">
      <w:pPr>
        <w:numPr>
          <w:ilvl w:val="0"/>
          <w:numId w:val="4"/>
        </w:numPr>
        <w:ind w:hanging="360"/>
        <w:contextualSpacing/>
        <w:pPrChange w:id="213" w:author="Microsoft account" w:date="2023-02-13T14:33:00Z">
          <w:pPr>
            <w:numPr>
              <w:numId w:val="4"/>
            </w:numPr>
            <w:ind w:left="734" w:hanging="360"/>
          </w:pPr>
        </w:pPrChange>
      </w:pPr>
      <w:r>
        <w:t xml:space="preserve">Population 2019 </w:t>
      </w:r>
    </w:p>
    <w:p w:rsidR="004D5D77" w:rsidRDefault="00D91972" w:rsidP="004D5D77">
      <w:pPr>
        <w:numPr>
          <w:ilvl w:val="0"/>
          <w:numId w:val="4"/>
        </w:numPr>
        <w:ind w:hanging="360"/>
        <w:contextualSpacing/>
        <w:rPr>
          <w:ins w:id="214" w:author="Microsoft account" w:date="2023-02-13T15:08:00Z"/>
        </w:rPr>
        <w:pPrChange w:id="215" w:author="Microsoft account" w:date="2023-02-13T15:08:00Z">
          <w:pPr>
            <w:numPr>
              <w:numId w:val="4"/>
            </w:numPr>
            <w:ind w:left="734" w:hanging="360"/>
          </w:pPr>
        </w:pPrChange>
      </w:pPr>
      <w:r>
        <w:t xml:space="preserve">Deaths  </w:t>
      </w:r>
    </w:p>
    <w:p w:rsidR="004D5D77" w:rsidRDefault="004D5D77" w:rsidP="004D5D77">
      <w:pPr>
        <w:pStyle w:val="ListParagraph"/>
        <w:ind w:left="734" w:firstLine="0"/>
        <w:jc w:val="left"/>
        <w:rPr>
          <w:ins w:id="216" w:author="Microsoft account" w:date="2023-02-13T15:08:00Z"/>
        </w:rPr>
        <w:pPrChange w:id="217" w:author="Microsoft account" w:date="2023-02-13T15:09:00Z">
          <w:pPr>
            <w:pStyle w:val="ListParagraph"/>
            <w:numPr>
              <w:numId w:val="4"/>
            </w:numPr>
            <w:ind w:left="734"/>
          </w:pPr>
        </w:pPrChange>
      </w:pPr>
      <w:ins w:id="218" w:author="Microsoft account" w:date="2023-02-13T15:08:00Z">
        <w:r>
          <w:t>Under the null hypothesis, High-income countries across the globe incur the most deaths and confirmed Covid-19 cases since they attract a large population.</w:t>
        </w:r>
        <w:r w:rsidRPr="004D5D77">
          <w:rPr>
            <w:szCs w:val="24"/>
          </w:rPr>
          <w:t xml:space="preserve"> For our data, </w:t>
        </w:r>
        <w:r>
          <w:t>in low-income countries across the globe, there were relatively low death rates though they had a relatively high population.</w:t>
        </w:r>
      </w:ins>
    </w:p>
    <w:p w:rsidR="004D5D77" w:rsidRPr="004D5D77" w:rsidRDefault="004D5D77" w:rsidP="004D5D77">
      <w:pPr>
        <w:pStyle w:val="ListParagraph"/>
        <w:ind w:left="734" w:firstLine="0"/>
        <w:jc w:val="left"/>
        <w:rPr>
          <w:ins w:id="219" w:author="Microsoft account" w:date="2023-02-13T15:08:00Z"/>
          <w:szCs w:val="24"/>
        </w:rPr>
        <w:pPrChange w:id="220" w:author="Microsoft account" w:date="2023-02-13T15:09:00Z">
          <w:pPr>
            <w:pStyle w:val="ListParagraph"/>
            <w:numPr>
              <w:numId w:val="4"/>
            </w:numPr>
            <w:ind w:left="734"/>
          </w:pPr>
        </w:pPrChange>
      </w:pPr>
      <w:ins w:id="221" w:author="Microsoft account" w:date="2023-02-13T15:08:00Z">
        <w:r>
          <w:t>This provides sufficient evidence for rejecting the null hypothesis as we conclude that the covid-19 case types have no statistically significant association with the population and the economy of different countries across the globe.</w:t>
        </w:r>
      </w:ins>
    </w:p>
    <w:p w:rsidR="00217402" w:rsidRDefault="00D91972" w:rsidP="004D5D77">
      <w:pPr>
        <w:ind w:left="734" w:firstLine="0"/>
        <w:contextualSpacing/>
        <w:jc w:val="left"/>
        <w:pPrChange w:id="222" w:author="Microsoft account" w:date="2023-02-13T15:09:00Z">
          <w:pPr>
            <w:numPr>
              <w:numId w:val="4"/>
            </w:numPr>
            <w:ind w:left="734" w:hanging="360"/>
          </w:pPr>
        </w:pPrChange>
      </w:pPr>
      <w:r>
        <w:t xml:space="preserve"> </w:t>
      </w:r>
    </w:p>
    <w:p w:rsidR="00217402" w:rsidRDefault="00D91972" w:rsidP="004D5D77">
      <w:pPr>
        <w:contextualSpacing/>
        <w:pPrChange w:id="223" w:author="Microsoft account" w:date="2023-02-13T14:33:00Z">
          <w:pPr/>
        </w:pPrChange>
      </w:pPr>
      <w:r>
        <w:t xml:space="preserve">We perform a simple linear regression model after combining the actual values and the predicted values as shown using the scatter plot below. </w:t>
      </w:r>
    </w:p>
    <w:p w:rsidR="00217402" w:rsidRDefault="00D91972" w:rsidP="004D5D77">
      <w:pPr>
        <w:spacing w:line="240" w:lineRule="auto"/>
        <w:ind w:left="14" w:firstLine="0"/>
        <w:contextualSpacing/>
        <w:jc w:val="left"/>
        <w:pPrChange w:id="224" w:author="Microsoft account" w:date="2023-02-13T14:33:00Z">
          <w:pPr>
            <w:spacing w:line="240" w:lineRule="auto"/>
            <w:ind w:left="14" w:firstLine="0"/>
            <w:jc w:val="left"/>
          </w:pPr>
        </w:pPrChange>
      </w:pPr>
      <w:r>
        <w:t xml:space="preserve"> </w:t>
      </w:r>
    </w:p>
    <w:p w:rsidR="00217402" w:rsidRDefault="00D91972" w:rsidP="004D5D77">
      <w:pPr>
        <w:spacing w:after="0" w:line="240" w:lineRule="auto"/>
        <w:ind w:left="0" w:right="15" w:firstLine="0"/>
        <w:contextualSpacing/>
        <w:jc w:val="right"/>
        <w:pPrChange w:id="225" w:author="Microsoft account" w:date="2023-02-13T14:33:00Z">
          <w:pPr>
            <w:spacing w:after="0" w:line="240" w:lineRule="auto"/>
            <w:ind w:left="0" w:right="15" w:firstLine="0"/>
            <w:jc w:val="right"/>
          </w:pPr>
        </w:pPrChange>
      </w:pPr>
      <w:r>
        <w:rPr>
          <w:rFonts w:ascii="Calibri" w:eastAsia="Calibri" w:hAnsi="Calibri" w:cs="Calibri"/>
          <w:noProof/>
          <w:sz w:val="22"/>
        </w:rPr>
        <w:drawing>
          <wp:inline distT="0" distB="0" distL="0" distR="0">
            <wp:extent cx="5857875" cy="2311400"/>
            <wp:effectExtent l="0" t="0" r="0" b="0"/>
            <wp:docPr id="5983" name="Picture 5983"/>
            <wp:cNvGraphicFramePr/>
            <a:graphic xmlns:a="http://schemas.openxmlformats.org/drawingml/2006/main">
              <a:graphicData uri="http://schemas.openxmlformats.org/drawingml/2006/picture">
                <pic:pic xmlns:pic="http://schemas.openxmlformats.org/drawingml/2006/picture">
                  <pic:nvPicPr>
                    <pic:cNvPr id="5983" name="Picture 5983"/>
                    <pic:cNvPicPr/>
                  </pic:nvPicPr>
                  <pic:blipFill>
                    <a:blip r:embed="rId19"/>
                    <a:stretch>
                      <a:fillRect/>
                    </a:stretch>
                  </pic:blipFill>
                  <pic:spPr>
                    <a:xfrm>
                      <a:off x="0" y="0"/>
                      <a:ext cx="5857875" cy="2311400"/>
                    </a:xfrm>
                    <a:prstGeom prst="rect">
                      <a:avLst/>
                    </a:prstGeom>
                  </pic:spPr>
                </pic:pic>
              </a:graphicData>
            </a:graphic>
          </wp:inline>
        </w:drawing>
      </w:r>
      <w:r>
        <w:t xml:space="preserve"> </w:t>
      </w:r>
    </w:p>
    <w:p w:rsidR="00217402" w:rsidRDefault="00D91972" w:rsidP="004D5D77">
      <w:pPr>
        <w:spacing w:after="22" w:line="240" w:lineRule="auto"/>
        <w:ind w:left="14" w:firstLine="0"/>
        <w:contextualSpacing/>
        <w:jc w:val="left"/>
        <w:pPrChange w:id="226" w:author="Microsoft account" w:date="2023-02-13T14:33:00Z">
          <w:pPr>
            <w:spacing w:after="22" w:line="240" w:lineRule="auto"/>
            <w:ind w:left="14" w:firstLine="0"/>
            <w:jc w:val="left"/>
          </w:pPr>
        </w:pPrChange>
      </w:pPr>
      <w:r>
        <w:t xml:space="preserve"> </w:t>
      </w:r>
    </w:p>
    <w:p w:rsidR="00217402" w:rsidRDefault="00D91972" w:rsidP="004D5D77">
      <w:pPr>
        <w:spacing w:after="23" w:line="253" w:lineRule="auto"/>
        <w:ind w:left="9" w:right="-15"/>
        <w:contextualSpacing/>
        <w:jc w:val="left"/>
        <w:pPrChange w:id="227" w:author="Microsoft account" w:date="2023-02-13T14:33:00Z">
          <w:pPr>
            <w:spacing w:after="23" w:line="253" w:lineRule="auto"/>
            <w:ind w:left="9" w:right="-15"/>
            <w:jc w:val="left"/>
          </w:pPr>
        </w:pPrChange>
      </w:pPr>
      <w:r>
        <w:lastRenderedPageBreak/>
        <w:t xml:space="preserve">With the predicted values in red </w:t>
      </w:r>
      <w:r w:rsidR="00B17F05">
        <w:t>color</w:t>
      </w:r>
      <w:r>
        <w:t xml:space="preserve"> and actual values in blue </w:t>
      </w:r>
      <w:r w:rsidR="00B17F05">
        <w:t>color</w:t>
      </w:r>
      <w:r>
        <w:t xml:space="preserve">, the plot shows a relatively perfect regression coz our model is not over predicted with no outliers and predicted values in line with the actual values at the starting point. </w:t>
      </w:r>
    </w:p>
    <w:p w:rsidR="00217402" w:rsidRDefault="00D91972" w:rsidP="004D5D77">
      <w:pPr>
        <w:contextualSpacing/>
        <w:pPrChange w:id="228" w:author="Microsoft account" w:date="2023-02-13T14:33:00Z">
          <w:pPr/>
        </w:pPrChange>
      </w:pPr>
      <w:r>
        <w:t xml:space="preserve">The table below shows the results of the summary of the used variables of population 2019 and deaths. </w:t>
      </w:r>
    </w:p>
    <w:p w:rsidR="00217402" w:rsidRDefault="00D91972" w:rsidP="004D5D77">
      <w:pPr>
        <w:spacing w:line="240" w:lineRule="auto"/>
        <w:ind w:left="14" w:firstLine="0"/>
        <w:contextualSpacing/>
        <w:jc w:val="left"/>
        <w:pPrChange w:id="229" w:author="Microsoft account" w:date="2023-02-13T14:33:00Z">
          <w:pPr>
            <w:spacing w:line="240" w:lineRule="auto"/>
            <w:ind w:left="14" w:firstLine="0"/>
            <w:jc w:val="left"/>
          </w:pPr>
        </w:pPrChange>
      </w:pPr>
      <w:r>
        <w:t xml:space="preserve"> </w:t>
      </w:r>
    </w:p>
    <w:p w:rsidR="00217402" w:rsidRDefault="00D91972" w:rsidP="004D5D77">
      <w:pPr>
        <w:spacing w:after="0" w:line="240" w:lineRule="auto"/>
        <w:ind w:left="1694" w:firstLine="0"/>
        <w:contextualSpacing/>
        <w:jc w:val="left"/>
        <w:pPrChange w:id="230" w:author="Microsoft account" w:date="2023-02-13T14:33:00Z">
          <w:pPr>
            <w:spacing w:after="0" w:line="240" w:lineRule="auto"/>
            <w:ind w:left="1694" w:firstLine="0"/>
            <w:jc w:val="left"/>
          </w:pPr>
        </w:pPrChange>
      </w:pPr>
      <w:r>
        <w:rPr>
          <w:rFonts w:ascii="Calibri" w:eastAsia="Calibri" w:hAnsi="Calibri" w:cs="Calibri"/>
          <w:noProof/>
          <w:position w:val="1"/>
          <w:sz w:val="22"/>
        </w:rPr>
        <w:drawing>
          <wp:inline distT="0" distB="0" distL="0" distR="0">
            <wp:extent cx="3813175" cy="625475"/>
            <wp:effectExtent l="0" t="0" r="0" b="0"/>
            <wp:docPr id="5984" name="Picture 5984"/>
            <wp:cNvGraphicFramePr/>
            <a:graphic xmlns:a="http://schemas.openxmlformats.org/drawingml/2006/main">
              <a:graphicData uri="http://schemas.openxmlformats.org/drawingml/2006/picture">
                <pic:pic xmlns:pic="http://schemas.openxmlformats.org/drawingml/2006/picture">
                  <pic:nvPicPr>
                    <pic:cNvPr id="5984" name="Picture 5984"/>
                    <pic:cNvPicPr/>
                  </pic:nvPicPr>
                  <pic:blipFill>
                    <a:blip r:embed="rId20"/>
                    <a:stretch>
                      <a:fillRect/>
                    </a:stretch>
                  </pic:blipFill>
                  <pic:spPr>
                    <a:xfrm>
                      <a:off x="0" y="0"/>
                      <a:ext cx="3813175" cy="625475"/>
                    </a:xfrm>
                    <a:prstGeom prst="rect">
                      <a:avLst/>
                    </a:prstGeom>
                  </pic:spPr>
                </pic:pic>
              </a:graphicData>
            </a:graphic>
          </wp:inline>
        </w:drawing>
      </w:r>
      <w:r>
        <w:t xml:space="preserve"> </w:t>
      </w:r>
    </w:p>
    <w:p w:rsidR="00217402" w:rsidRDefault="00D91972" w:rsidP="004D5D77">
      <w:pPr>
        <w:spacing w:after="25" w:line="240" w:lineRule="auto"/>
        <w:ind w:left="0" w:firstLine="0"/>
        <w:contextualSpacing/>
        <w:jc w:val="center"/>
        <w:pPrChange w:id="231" w:author="Microsoft account" w:date="2023-02-13T14:33:00Z">
          <w:pPr>
            <w:spacing w:after="25" w:line="240" w:lineRule="auto"/>
            <w:ind w:left="0" w:firstLine="0"/>
            <w:jc w:val="center"/>
          </w:pPr>
        </w:pPrChange>
      </w:pPr>
      <w:r>
        <w:t xml:space="preserve"> </w:t>
      </w:r>
    </w:p>
    <w:p w:rsidR="00217402" w:rsidRDefault="00D91972" w:rsidP="004D5D77">
      <w:pPr>
        <w:spacing w:after="23" w:line="253" w:lineRule="auto"/>
        <w:ind w:left="9" w:right="-15"/>
        <w:contextualSpacing/>
        <w:jc w:val="left"/>
        <w:pPrChange w:id="232" w:author="Microsoft account" w:date="2023-02-13T14:33:00Z">
          <w:pPr>
            <w:spacing w:after="23" w:line="253" w:lineRule="auto"/>
            <w:ind w:left="9" w:right="-15"/>
            <w:jc w:val="left"/>
          </w:pPr>
        </w:pPrChange>
      </w:pPr>
      <w:r>
        <w:t xml:space="preserve">Basing on the results, the summary includes the difference in sample means of </w:t>
      </w:r>
      <w:ins w:id="233" w:author="Microsoft account" w:date="2023-02-13T15:11:00Z">
        <w:r w:rsidR="004D5D77">
          <w:t xml:space="preserve">14.15 </w:t>
        </w:r>
      </w:ins>
      <w:del w:id="234" w:author="Microsoft account" w:date="2023-02-13T15:11:00Z">
        <w:r w:rsidDel="004D5D77">
          <w:delText xml:space="preserve">(2.631e+07) </w:delText>
        </w:r>
      </w:del>
      <w:r>
        <w:t xml:space="preserve">the p-values have been appropriately rounded and the 5% confidence intervals around the difference in means. Here we 95% certain that the true difference between population 2019 and deaths is somewhere between </w:t>
      </w:r>
      <w:ins w:id="235" w:author="Microsoft account" w:date="2023-02-13T15:11:00Z">
        <w:r w:rsidR="004D5D77">
          <w:t xml:space="preserve">19.80 </w:t>
        </w:r>
      </w:ins>
      <w:del w:id="236" w:author="Microsoft account" w:date="2023-02-13T15:11:00Z">
        <w:r w:rsidDel="004D5D77">
          <w:delText xml:space="preserve">4.71e+07 </w:delText>
        </w:r>
      </w:del>
      <w:r>
        <w:t xml:space="preserve">and </w:t>
      </w:r>
      <w:ins w:id="237" w:author="Microsoft account" w:date="2023-02-13T15:12:00Z">
        <w:r w:rsidR="004D5D77">
          <w:t>21.09.</w:t>
        </w:r>
      </w:ins>
      <w:del w:id="238" w:author="Microsoft account" w:date="2023-02-13T15:12:00Z">
        <w:r w:rsidDel="004D5D77">
          <w:delText>5.55e+06</w:delText>
        </w:r>
      </w:del>
      <w:r>
        <w:t xml:space="preserve">. </w:t>
      </w:r>
    </w:p>
    <w:p w:rsidR="00217402" w:rsidRDefault="004D5D77" w:rsidP="004D5D77">
      <w:pPr>
        <w:ind w:left="349" w:right="1143" w:firstLine="0"/>
        <w:contextualSpacing/>
        <w:pPrChange w:id="239" w:author="Microsoft account" w:date="2023-02-13T15:12:00Z">
          <w:pPr>
            <w:numPr>
              <w:numId w:val="5"/>
            </w:numPr>
            <w:ind w:left="349" w:right="1143" w:hanging="340"/>
          </w:pPr>
        </w:pPrChange>
      </w:pPr>
      <w:ins w:id="240" w:author="Microsoft account" w:date="2023-02-13T15:12:00Z">
        <w:r>
          <w:t>The efficiency, accuracy, and consistency of the data</w:t>
        </w:r>
        <w:r w:rsidDel="004D5D77">
          <w:t xml:space="preserve"> </w:t>
        </w:r>
      </w:ins>
      <w:del w:id="241" w:author="Microsoft account" w:date="2023-02-13T15:12:00Z">
        <w:r w:rsidR="00D91972" w:rsidDel="004D5D77">
          <w:delText xml:space="preserve">Standard Errors </w:delText>
        </w:r>
      </w:del>
      <w:r w:rsidR="00D91972">
        <w:t xml:space="preserve">assume that the </w:t>
      </w:r>
      <w:ins w:id="242" w:author="Microsoft account" w:date="2023-02-13T15:13:00Z">
        <w:r w:rsidRPr="00026F41">
          <w:rPr>
            <w:color w:val="000000" w:themeColor="text1"/>
            <w:szCs w:val="24"/>
            <w:shd w:val="clear" w:color="auto" w:fill="FFFFFF"/>
          </w:rPr>
          <w:t>square matrix</w:t>
        </w:r>
        <w:proofErr w:type="gramStart"/>
        <w:r w:rsidRPr="00026F41">
          <w:rPr>
            <w:rFonts w:ascii="Arial" w:hAnsi="Arial" w:cs="Arial"/>
            <w:color w:val="000000" w:themeColor="text1"/>
            <w:sz w:val="21"/>
            <w:szCs w:val="21"/>
            <w:shd w:val="clear" w:color="auto" w:fill="FFFFFF"/>
          </w:rPr>
          <w:t> </w:t>
        </w:r>
        <w:r w:rsidDel="004D5D77">
          <w:t xml:space="preserve"> </w:t>
        </w:r>
      </w:ins>
      <w:proofErr w:type="gramEnd"/>
      <w:del w:id="243" w:author="Microsoft account" w:date="2023-02-13T15:13:00Z">
        <w:r w:rsidR="00D91972" w:rsidDel="004D5D77">
          <w:delText xml:space="preserve">covariance matrix </w:delText>
        </w:r>
      </w:del>
      <w:r w:rsidR="00D91972">
        <w:t xml:space="preserve">of the errors is correctly specified. </w:t>
      </w:r>
    </w:p>
    <w:p w:rsidR="00217402" w:rsidRDefault="00D91972" w:rsidP="004D5D77">
      <w:pPr>
        <w:ind w:left="349" w:right="1143" w:firstLine="0"/>
        <w:contextualSpacing/>
        <w:pPrChange w:id="244" w:author="Microsoft account" w:date="2023-02-13T15:12:00Z">
          <w:pPr>
            <w:numPr>
              <w:numId w:val="5"/>
            </w:numPr>
            <w:ind w:left="349" w:right="1143" w:hanging="340"/>
          </w:pPr>
        </w:pPrChange>
      </w:pPr>
      <w:r>
        <w:t xml:space="preserve">The condition number is large, </w:t>
      </w:r>
      <w:ins w:id="245" w:author="Microsoft account" w:date="2023-02-13T15:13:00Z">
        <w:r w:rsidR="004D5D77">
          <w:t>10.09</w:t>
        </w:r>
      </w:ins>
      <w:del w:id="246" w:author="Microsoft account" w:date="2023-02-13T15:13:00Z">
        <w:r w:rsidDel="004D5D77">
          <w:delText>2.24e+04</w:delText>
        </w:r>
      </w:del>
      <w:r>
        <w:t xml:space="preserve">. This might indicate that there are strong multicollinearity or other numerical problems. </w:t>
      </w:r>
    </w:p>
    <w:p w:rsidR="00217402" w:rsidRDefault="00D91972" w:rsidP="004D5D77">
      <w:pPr>
        <w:spacing w:after="20" w:line="240" w:lineRule="auto"/>
        <w:ind w:left="14" w:firstLine="0"/>
        <w:contextualSpacing/>
        <w:jc w:val="left"/>
        <w:pPrChange w:id="247" w:author="Microsoft account" w:date="2023-02-13T14:33:00Z">
          <w:pPr>
            <w:spacing w:after="20" w:line="240" w:lineRule="auto"/>
            <w:ind w:left="14" w:firstLine="0"/>
            <w:jc w:val="left"/>
          </w:pPr>
        </w:pPrChange>
      </w:pPr>
      <w:r>
        <w:t xml:space="preserve"> </w:t>
      </w:r>
    </w:p>
    <w:p w:rsidR="00217402" w:rsidRDefault="00D91972" w:rsidP="004D5D77">
      <w:pPr>
        <w:spacing w:after="178" w:line="240" w:lineRule="auto"/>
        <w:ind w:left="9"/>
        <w:contextualSpacing/>
        <w:jc w:val="left"/>
        <w:pPrChange w:id="248" w:author="Microsoft account" w:date="2023-02-13T14:33:00Z">
          <w:pPr>
            <w:spacing w:after="178" w:line="240" w:lineRule="auto"/>
            <w:ind w:left="9"/>
            <w:jc w:val="left"/>
          </w:pPr>
        </w:pPrChange>
      </w:pPr>
      <w:r>
        <w:rPr>
          <w:b/>
        </w:rPr>
        <w:t xml:space="preserve">Conclusion </w:t>
      </w:r>
    </w:p>
    <w:p w:rsidR="00217402" w:rsidRDefault="00D91972" w:rsidP="004D5D77">
      <w:pPr>
        <w:spacing w:after="178" w:line="253" w:lineRule="auto"/>
        <w:ind w:left="9" w:right="-15"/>
        <w:contextualSpacing/>
        <w:jc w:val="left"/>
        <w:pPrChange w:id="249" w:author="Microsoft account" w:date="2023-02-13T14:33:00Z">
          <w:pPr>
            <w:spacing w:after="178" w:line="253" w:lineRule="auto"/>
            <w:ind w:left="9" w:right="-15"/>
            <w:jc w:val="left"/>
          </w:pPr>
        </w:pPrChange>
      </w:pPr>
      <w:r>
        <w:t>We have analysed the relationship between the population of different countries across the globe and the different Covid -19 case types. Using a linear</w:t>
      </w:r>
      <w:ins w:id="250" w:author="Microsoft account" w:date="2023-02-13T15:14:00Z">
        <w:r w:rsidR="004D5D77">
          <w:t xml:space="preserve"> regression</w:t>
        </w:r>
      </w:ins>
      <w:r>
        <w:t xml:space="preserve"> model, we arrived to the conclusion, that relatively high population in different countries across the globe where highly affected by the different case types; deaths and confirmed cases. Changing the model specification does not seems to have a significant effect on the parameter of interest.  </w:t>
      </w:r>
    </w:p>
    <w:p w:rsidR="00217402" w:rsidRDefault="00D91972" w:rsidP="004D5D77">
      <w:pPr>
        <w:contextualSpacing/>
        <w:rPr>
          <w:ins w:id="251" w:author="Microsoft account" w:date="2023-02-13T15:15:00Z"/>
        </w:rPr>
        <w:pPrChange w:id="252" w:author="Microsoft account" w:date="2023-02-13T14:33:00Z">
          <w:pPr/>
        </w:pPrChange>
      </w:pPr>
      <w:r>
        <w:t xml:space="preserve">The results of the study basing on the dataset will be beneficial to medical personals who would want to know how different regions were affected by covid-19.  </w:t>
      </w:r>
    </w:p>
    <w:p w:rsidR="004D5D77" w:rsidRDefault="004D5D77" w:rsidP="004D5D77">
      <w:pPr>
        <w:contextualSpacing/>
        <w:rPr>
          <w:ins w:id="253" w:author="Microsoft account" w:date="2023-02-13T15:15:00Z"/>
        </w:rPr>
        <w:pPrChange w:id="254" w:author="Microsoft account" w:date="2023-02-13T14:33:00Z">
          <w:pPr/>
        </w:pPrChange>
      </w:pPr>
    </w:p>
    <w:p w:rsidR="004D5D77" w:rsidRDefault="004D5D77" w:rsidP="004D5D77">
      <w:pPr>
        <w:contextualSpacing/>
        <w:rPr>
          <w:ins w:id="255" w:author="Microsoft account" w:date="2023-02-13T15:16:00Z"/>
          <w:b/>
        </w:rPr>
        <w:pPrChange w:id="256" w:author="Microsoft account" w:date="2023-02-13T14:33:00Z">
          <w:pPr/>
        </w:pPrChange>
      </w:pPr>
      <w:ins w:id="257" w:author="Microsoft account" w:date="2023-02-13T15:15:00Z">
        <w:r w:rsidRPr="004D5D77">
          <w:rPr>
            <w:b/>
            <w:rPrChange w:id="258" w:author="Microsoft account" w:date="2023-02-13T15:16:00Z">
              <w:rPr/>
            </w:rPrChange>
          </w:rPr>
          <w:t>References</w:t>
        </w:r>
      </w:ins>
    </w:p>
    <w:p w:rsidR="004D5D77" w:rsidRDefault="004D5D77" w:rsidP="004D5D77">
      <w:pPr>
        <w:contextualSpacing/>
        <w:rPr>
          <w:ins w:id="259" w:author="Microsoft account" w:date="2023-02-13T15:16:00Z"/>
          <w:b/>
        </w:rPr>
        <w:pPrChange w:id="260" w:author="Microsoft account" w:date="2023-02-13T14:33:00Z">
          <w:pPr/>
        </w:pPrChange>
      </w:pPr>
    </w:p>
    <w:p w:rsidR="004D5D77" w:rsidRDefault="004D5D77" w:rsidP="004D5D77">
      <w:pPr>
        <w:numPr>
          <w:ilvl w:val="0"/>
          <w:numId w:val="6"/>
        </w:numPr>
        <w:shd w:val="clear" w:color="auto" w:fill="FFFFFF"/>
        <w:spacing w:after="0" w:line="240" w:lineRule="auto"/>
        <w:ind w:left="0"/>
        <w:jc w:val="left"/>
        <w:rPr>
          <w:ins w:id="261" w:author="Microsoft account" w:date="2023-02-13T15:16:00Z"/>
          <w:color w:val="212121"/>
          <w:szCs w:val="24"/>
        </w:rPr>
      </w:pPr>
      <w:ins w:id="262" w:author="Microsoft account" w:date="2023-02-13T15:16:00Z">
        <w:r w:rsidRPr="00E33069">
          <w:rPr>
            <w:color w:val="212121"/>
            <w:szCs w:val="24"/>
          </w:rPr>
          <w:t>Chan JF, To KK, Tse H, Jin DY, Yuen KY. Interspecies transmission and emergence of novel viruses: lessons from bats and birds. Trends Micro</w:t>
        </w:r>
        <w:r>
          <w:rPr>
            <w:color w:val="212121"/>
            <w:szCs w:val="24"/>
          </w:rPr>
          <w:t>biol. 2013 Oct</w:t>
        </w:r>
        <w:proofErr w:type="gramStart"/>
        <w:r>
          <w:rPr>
            <w:color w:val="212121"/>
            <w:szCs w:val="24"/>
          </w:rPr>
          <w:t>;21</w:t>
        </w:r>
        <w:proofErr w:type="gramEnd"/>
        <w:r>
          <w:rPr>
            <w:color w:val="212121"/>
            <w:szCs w:val="24"/>
          </w:rPr>
          <w:t xml:space="preserve">(10):544-55.  </w:t>
        </w:r>
      </w:ins>
    </w:p>
    <w:p w:rsidR="004D5D77" w:rsidRPr="00E33069" w:rsidRDefault="004D5D77" w:rsidP="004D5D77">
      <w:pPr>
        <w:numPr>
          <w:ilvl w:val="0"/>
          <w:numId w:val="6"/>
        </w:numPr>
        <w:shd w:val="clear" w:color="auto" w:fill="FFFFFF"/>
        <w:spacing w:after="0" w:line="240" w:lineRule="auto"/>
        <w:ind w:left="0"/>
        <w:jc w:val="left"/>
        <w:rPr>
          <w:ins w:id="263" w:author="Microsoft account" w:date="2023-02-13T15:16:00Z"/>
          <w:color w:val="212121"/>
          <w:szCs w:val="24"/>
        </w:rPr>
      </w:pPr>
      <w:ins w:id="264" w:author="Microsoft account" w:date="2023-02-13T15:16:00Z">
        <w:r>
          <w:rPr>
            <w:rFonts w:ascii="Georgia" w:hAnsi="Georgia"/>
            <w:color w:val="282828"/>
            <w:sz w:val="21"/>
            <w:szCs w:val="21"/>
            <w:shd w:val="clear" w:color="auto" w:fill="F7F7F7"/>
          </w:rPr>
          <w:t>World Health Organization. </w:t>
        </w:r>
        <w:r>
          <w:rPr>
            <w:rFonts w:ascii="Helvetica" w:hAnsi="Helvetica"/>
            <w:i/>
            <w:iCs/>
            <w:color w:val="282828"/>
            <w:sz w:val="21"/>
            <w:szCs w:val="21"/>
            <w:shd w:val="clear" w:color="auto" w:fill="F7F7F7"/>
          </w:rPr>
          <w:t>Coronavirus Disease (COVID-19)</w:t>
        </w:r>
        <w:r>
          <w:rPr>
            <w:rFonts w:ascii="Georgia" w:hAnsi="Georgia"/>
            <w:color w:val="282828"/>
            <w:sz w:val="21"/>
            <w:szCs w:val="21"/>
            <w:shd w:val="clear" w:color="auto" w:fill="F7F7F7"/>
          </w:rPr>
          <w:t> (2020). Available online at: </w:t>
        </w:r>
        <w:r>
          <w:fldChar w:fldCharType="begin"/>
        </w:r>
        <w:r>
          <w:instrText xml:space="preserve"> HYPERLINK "https://www.who.int/news-room/commentaries/detail/transmission-of-sars-cov-2-" </w:instrText>
        </w:r>
        <w:r>
          <w:fldChar w:fldCharType="separate"/>
        </w:r>
        <w:r>
          <w:rPr>
            <w:rStyle w:val="Hyperlink"/>
            <w:rFonts w:ascii="Georgia" w:hAnsi="Georgia"/>
            <w:sz w:val="21"/>
            <w:szCs w:val="21"/>
            <w:shd w:val="clear" w:color="auto" w:fill="F7F7F7"/>
          </w:rPr>
          <w:t>https://www.who.int/news-room/commentaries/detail/transmission-of-sars-cov-2-</w:t>
        </w:r>
        <w:r>
          <w:rPr>
            <w:rStyle w:val="Hyperlink"/>
            <w:rFonts w:ascii="Georgia" w:hAnsi="Georgia"/>
            <w:sz w:val="21"/>
            <w:szCs w:val="21"/>
            <w:shd w:val="clear" w:color="auto" w:fill="F7F7F7"/>
          </w:rPr>
          <w:fldChar w:fldCharType="end"/>
        </w:r>
        <w:r>
          <w:rPr>
            <w:rFonts w:ascii="Georgia" w:hAnsi="Georgia"/>
            <w:color w:val="282828"/>
            <w:sz w:val="21"/>
            <w:szCs w:val="21"/>
            <w:shd w:val="clear" w:color="auto" w:fill="F7F7F7"/>
          </w:rPr>
          <w:t>.</w:t>
        </w:r>
      </w:ins>
    </w:p>
    <w:p w:rsidR="004D5D77" w:rsidRPr="00E33069" w:rsidRDefault="004D5D77" w:rsidP="004D5D77">
      <w:pPr>
        <w:numPr>
          <w:ilvl w:val="0"/>
          <w:numId w:val="6"/>
        </w:numPr>
        <w:shd w:val="clear" w:color="auto" w:fill="FFFFFF"/>
        <w:spacing w:after="0" w:line="240" w:lineRule="auto"/>
        <w:ind w:left="0"/>
        <w:jc w:val="left"/>
        <w:rPr>
          <w:ins w:id="265" w:author="Microsoft account" w:date="2023-02-13T15:16:00Z"/>
          <w:color w:val="212121"/>
          <w:szCs w:val="24"/>
        </w:rPr>
      </w:pPr>
      <w:ins w:id="266" w:author="Microsoft account" w:date="2023-02-13T15:16:00Z">
        <w:r>
          <w:rPr>
            <w:rFonts w:ascii="Georgia" w:hAnsi="Georgia"/>
            <w:color w:val="282828"/>
            <w:sz w:val="21"/>
            <w:szCs w:val="21"/>
            <w:shd w:val="clear" w:color="auto" w:fill="F7F7F7"/>
          </w:rPr>
          <w:t>Chen N, Zhou M, Dong X, Qu J, Gong F, Han Y, et al. Epidemiological and clinical characteristics of 99 cases of 2019 novel coronavirus pneumonia in Wuhan, China: a descriptive study. </w:t>
        </w:r>
        <w:r>
          <w:rPr>
            <w:rFonts w:ascii="Helvetica" w:hAnsi="Helvetica"/>
            <w:i/>
            <w:iCs/>
            <w:color w:val="282828"/>
            <w:sz w:val="21"/>
            <w:szCs w:val="21"/>
            <w:shd w:val="clear" w:color="auto" w:fill="F7F7F7"/>
          </w:rPr>
          <w:t>The Lancet.</w:t>
        </w:r>
        <w:r>
          <w:rPr>
            <w:rFonts w:ascii="Georgia" w:hAnsi="Georgia"/>
            <w:color w:val="282828"/>
            <w:sz w:val="21"/>
            <w:szCs w:val="21"/>
            <w:shd w:val="clear" w:color="auto" w:fill="F7F7F7"/>
          </w:rPr>
          <w:t> (2020) 395:507–13. doi: 10.1016/S0140-6736(20)30211-7</w:t>
        </w:r>
      </w:ins>
    </w:p>
    <w:p w:rsidR="004D5D77" w:rsidRPr="00E33069" w:rsidRDefault="004D5D77" w:rsidP="004D5D77">
      <w:pPr>
        <w:numPr>
          <w:ilvl w:val="0"/>
          <w:numId w:val="6"/>
        </w:numPr>
        <w:shd w:val="clear" w:color="auto" w:fill="FFFFFF"/>
        <w:spacing w:after="0" w:line="240" w:lineRule="auto"/>
        <w:ind w:left="0"/>
        <w:jc w:val="left"/>
        <w:rPr>
          <w:ins w:id="267" w:author="Microsoft account" w:date="2023-02-13T15:16:00Z"/>
          <w:color w:val="212121"/>
          <w:szCs w:val="24"/>
        </w:rPr>
      </w:pPr>
      <w:ins w:id="268" w:author="Microsoft account" w:date="2023-02-13T15:16:00Z">
        <w:r>
          <w:rPr>
            <w:rFonts w:ascii="Georgia" w:hAnsi="Georgia"/>
            <w:color w:val="282828"/>
            <w:sz w:val="21"/>
            <w:szCs w:val="21"/>
            <w:shd w:val="clear" w:color="auto" w:fill="F7F7F7"/>
          </w:rPr>
          <w:t>Cao W, Fang Z, Hou G, Han M, Xu X, Dong J, et al. The psychological impact of the COVID-19 epidemic on college students in China. </w:t>
        </w:r>
        <w:r>
          <w:rPr>
            <w:rFonts w:ascii="Helvetica" w:hAnsi="Helvetica"/>
            <w:i/>
            <w:iCs/>
            <w:color w:val="282828"/>
            <w:sz w:val="21"/>
            <w:szCs w:val="21"/>
            <w:shd w:val="clear" w:color="auto" w:fill="F7F7F7"/>
          </w:rPr>
          <w:t>Psychiatry Res.</w:t>
        </w:r>
        <w:r>
          <w:rPr>
            <w:rFonts w:ascii="Georgia" w:hAnsi="Georgia"/>
            <w:color w:val="282828"/>
            <w:sz w:val="21"/>
            <w:szCs w:val="21"/>
            <w:shd w:val="clear" w:color="auto" w:fill="F7F7F7"/>
          </w:rPr>
          <w:t> (2020) 287. doi: 10.1016/j.psychres.2020.112934</w:t>
        </w:r>
      </w:ins>
    </w:p>
    <w:p w:rsidR="004D5D77" w:rsidRPr="00E33069" w:rsidRDefault="004D5D77" w:rsidP="004D5D77">
      <w:pPr>
        <w:numPr>
          <w:ilvl w:val="0"/>
          <w:numId w:val="6"/>
        </w:numPr>
        <w:shd w:val="clear" w:color="auto" w:fill="FFFFFF"/>
        <w:spacing w:after="0" w:line="240" w:lineRule="auto"/>
        <w:ind w:left="0"/>
        <w:jc w:val="left"/>
        <w:rPr>
          <w:ins w:id="269" w:author="Microsoft account" w:date="2023-02-13T15:16:00Z"/>
          <w:color w:val="212121"/>
          <w:szCs w:val="24"/>
        </w:rPr>
      </w:pPr>
      <w:ins w:id="270" w:author="Microsoft account" w:date="2023-02-13T15:16:00Z">
        <w:r>
          <w:rPr>
            <w:rFonts w:ascii="Georgia" w:hAnsi="Georgia"/>
            <w:color w:val="282828"/>
            <w:sz w:val="21"/>
            <w:szCs w:val="21"/>
            <w:shd w:val="clear" w:color="auto" w:fill="F7F7F7"/>
          </w:rPr>
          <w:t> Pieh C. O.', Rourke T, Budimir S, Probst T. Relationship quality and mental health during COVID-19 lockdown. </w:t>
        </w:r>
        <w:r>
          <w:rPr>
            <w:rFonts w:ascii="Helvetica" w:hAnsi="Helvetica"/>
            <w:i/>
            <w:iCs/>
            <w:color w:val="282828"/>
            <w:sz w:val="21"/>
            <w:szCs w:val="21"/>
            <w:shd w:val="clear" w:color="auto" w:fill="F7F7F7"/>
          </w:rPr>
          <w:t>PLoS ONE.</w:t>
        </w:r>
        <w:r>
          <w:rPr>
            <w:rFonts w:ascii="Georgia" w:hAnsi="Georgia"/>
            <w:color w:val="282828"/>
            <w:sz w:val="21"/>
            <w:szCs w:val="21"/>
            <w:shd w:val="clear" w:color="auto" w:fill="F7F7F7"/>
          </w:rPr>
          <w:t> (2020) 15:e0238906. doi: 10.1371/journal.pone.0238906</w:t>
        </w:r>
      </w:ins>
    </w:p>
    <w:p w:rsidR="004D5D77" w:rsidRPr="00243982" w:rsidRDefault="004D5D77" w:rsidP="004D5D77">
      <w:pPr>
        <w:numPr>
          <w:ilvl w:val="0"/>
          <w:numId w:val="6"/>
        </w:numPr>
        <w:shd w:val="clear" w:color="auto" w:fill="FFFFFF"/>
        <w:spacing w:after="0" w:line="240" w:lineRule="auto"/>
        <w:ind w:left="0"/>
        <w:jc w:val="left"/>
        <w:rPr>
          <w:ins w:id="271" w:author="Microsoft account" w:date="2023-02-13T15:16:00Z"/>
          <w:color w:val="212121"/>
          <w:szCs w:val="24"/>
        </w:rPr>
      </w:pPr>
      <w:ins w:id="272" w:author="Microsoft account" w:date="2023-02-13T15:16:00Z">
        <w:r>
          <w:t>UNHCR (2020) ‘Uganda: UNHCR COVID-19 response’, bi-monthly update. UNHCR: Uganda. Available at: https://reliefweb.int/report/uganda/uganda-unhcr-covid-19-response-bi-monthly-update21-july-20 (accessed 22 October 2020).</w:t>
        </w:r>
      </w:ins>
    </w:p>
    <w:p w:rsidR="004D5D77" w:rsidRPr="00243982" w:rsidRDefault="004D5D77" w:rsidP="004D5D77">
      <w:pPr>
        <w:numPr>
          <w:ilvl w:val="0"/>
          <w:numId w:val="6"/>
        </w:numPr>
        <w:shd w:val="clear" w:color="auto" w:fill="FFFFFF"/>
        <w:spacing w:after="0" w:line="240" w:lineRule="auto"/>
        <w:ind w:left="0"/>
        <w:jc w:val="left"/>
        <w:rPr>
          <w:ins w:id="273" w:author="Microsoft account" w:date="2023-02-13T15:16:00Z"/>
          <w:color w:val="212121"/>
          <w:szCs w:val="24"/>
        </w:rPr>
      </w:pPr>
      <w:ins w:id="274" w:author="Microsoft account" w:date="2023-02-13T15:16:00Z">
        <w:r>
          <w:t xml:space="preserve">Olayinka O, Ogunleye O, Basu D, et al. (2020) 'Response to the Novel Corona Virus (COVID-19) pandemic across Africa: Successes, challenges and implications for the future', Health and </w:t>
        </w:r>
        <w:r>
          <w:lastRenderedPageBreak/>
          <w:t>wellbeing, Glasgow. Available at: www.frontiersin.org/articles/10.3389/phar.2020.01205/full/utm (accessed 25 September 2020).</w:t>
        </w:r>
      </w:ins>
    </w:p>
    <w:p w:rsidR="004D5D77" w:rsidRPr="00243982" w:rsidRDefault="004D5D77" w:rsidP="004D5D77">
      <w:pPr>
        <w:numPr>
          <w:ilvl w:val="0"/>
          <w:numId w:val="6"/>
        </w:numPr>
        <w:shd w:val="clear" w:color="auto" w:fill="FFFFFF"/>
        <w:spacing w:after="0" w:line="240" w:lineRule="auto"/>
        <w:ind w:left="0"/>
        <w:jc w:val="left"/>
        <w:rPr>
          <w:ins w:id="275" w:author="Microsoft account" w:date="2023-02-13T15:16:00Z"/>
          <w:color w:val="212121"/>
          <w:szCs w:val="24"/>
        </w:rPr>
      </w:pPr>
      <w:ins w:id="276" w:author="Microsoft account" w:date="2023-02-13T15:16:00Z">
        <w:r>
          <w:t>GoU (2020h) ‘The Public Health (Control of COVID-19) Rules, 2020 Arrangement of Rules’, Ministry of Health: Kampala. Available at: www.health.go.ug (accessed 22 October 2020).</w:t>
        </w:r>
      </w:ins>
    </w:p>
    <w:p w:rsidR="004D5D77" w:rsidRPr="00243982" w:rsidRDefault="004D5D77" w:rsidP="004D5D77">
      <w:pPr>
        <w:numPr>
          <w:ilvl w:val="0"/>
          <w:numId w:val="6"/>
        </w:numPr>
        <w:shd w:val="clear" w:color="auto" w:fill="FFFFFF"/>
        <w:spacing w:after="0" w:line="240" w:lineRule="auto"/>
        <w:ind w:left="0"/>
        <w:jc w:val="left"/>
        <w:rPr>
          <w:ins w:id="277" w:author="Microsoft account" w:date="2023-02-13T15:16:00Z"/>
          <w:color w:val="212121"/>
          <w:szCs w:val="24"/>
        </w:rPr>
      </w:pPr>
      <w:ins w:id="278" w:author="Microsoft account" w:date="2023-02-13T15:16:00Z">
        <w:r>
          <w:t>GoU (2014) ‘National Population and Housing Census’, Uganda Bureau of Statistics: Kampala. Available at: www.ubos.org (accessed 22 October 2020).</w:t>
        </w:r>
      </w:ins>
    </w:p>
    <w:p w:rsidR="004D5D77" w:rsidRPr="004D5D77" w:rsidRDefault="004D5D77" w:rsidP="004D5D77">
      <w:pPr>
        <w:contextualSpacing/>
        <w:rPr>
          <w:ins w:id="279" w:author="Microsoft account" w:date="2023-02-13T15:15:00Z"/>
          <w:b/>
          <w:rPrChange w:id="280" w:author="Microsoft account" w:date="2023-02-13T15:16:00Z">
            <w:rPr>
              <w:ins w:id="281" w:author="Microsoft account" w:date="2023-02-13T15:15:00Z"/>
            </w:rPr>
          </w:rPrChange>
        </w:rPr>
        <w:pPrChange w:id="282" w:author="Microsoft account" w:date="2023-02-13T14:33:00Z">
          <w:pPr/>
        </w:pPrChange>
      </w:pPr>
      <w:ins w:id="283" w:author="Microsoft account" w:date="2023-02-13T15:16:00Z">
        <w:r>
          <w:rPr>
            <w:color w:val="222222"/>
            <w:sz w:val="14"/>
            <w:szCs w:val="14"/>
            <w:shd w:val="clear" w:color="auto" w:fill="FFFFFF"/>
          </w:rPr>
          <w:t> </w:t>
        </w:r>
        <w:r>
          <w:fldChar w:fldCharType="begin"/>
        </w:r>
        <w:r>
          <w:instrText xml:space="preserve"> HYPERLINK "https://towardsdatascience.com/simple-explanation-of-statsmodel-linear-regression-model-summary-35961919868b" \l ":~:text=Covariance%20type%20is%20typically%20nonrobust,with%20respect%20to%20each%20other" \t "_blank" </w:instrText>
        </w:r>
        <w:r>
          <w:fldChar w:fldCharType="separate"/>
        </w:r>
        <w:r w:rsidRPr="00F45A6A">
          <w:rPr>
            <w:rStyle w:val="Hyperlink"/>
            <w:color w:val="0563C1"/>
            <w:szCs w:val="24"/>
            <w:shd w:val="clear" w:color="auto" w:fill="FFFFFF"/>
          </w:rPr>
          <w:t>https://towardsdatascience.com/simple-explanation-of-statsmodel-linear-regression-model-summary-35961919868b#:~:text=Covariance%20type%20is%20typically%20nonrobust,with%20respect%20to%20each%20other</w:t>
        </w:r>
        <w:r>
          <w:rPr>
            <w:rStyle w:val="Hyperlink"/>
            <w:color w:val="0563C1"/>
            <w:szCs w:val="24"/>
            <w:shd w:val="clear" w:color="auto" w:fill="FFFFFF"/>
          </w:rPr>
          <w:fldChar w:fldCharType="end"/>
        </w:r>
      </w:ins>
    </w:p>
    <w:p w:rsidR="004D5D77" w:rsidRDefault="004D5D77" w:rsidP="004D5D77">
      <w:pPr>
        <w:contextualSpacing/>
        <w:rPr>
          <w:ins w:id="284" w:author="Microsoft account" w:date="2023-02-13T15:16:00Z"/>
        </w:rPr>
        <w:pPrChange w:id="285" w:author="Microsoft account" w:date="2023-02-13T14:33:00Z">
          <w:pPr/>
        </w:pPrChange>
      </w:pPr>
    </w:p>
    <w:p w:rsidR="004D5D77" w:rsidRDefault="004D5D77" w:rsidP="004D5D77">
      <w:pPr>
        <w:contextualSpacing/>
        <w:pPrChange w:id="286" w:author="Microsoft account" w:date="2023-02-13T14:33:00Z">
          <w:pPr/>
        </w:pPrChange>
      </w:pPr>
    </w:p>
    <w:sectPr w:rsidR="004D5D77">
      <w:footerReference w:type="even" r:id="rId21"/>
      <w:footerReference w:type="default" r:id="rId22"/>
      <w:footerReference w:type="first" r:id="rId23"/>
      <w:pgSz w:w="12240" w:h="15840"/>
      <w:pgMar w:top="1003" w:right="1432" w:bottom="1170" w:left="1426" w:header="720" w:footer="799"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36E2" w:rsidRDefault="007E36E2">
      <w:pPr>
        <w:spacing w:after="0" w:line="240" w:lineRule="auto"/>
      </w:pPr>
      <w:r>
        <w:separator/>
      </w:r>
    </w:p>
  </w:endnote>
  <w:endnote w:type="continuationSeparator" w:id="0">
    <w:p w:rsidR="007E36E2" w:rsidRDefault="007E36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MT">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Helvetica">
    <w:panose1 w:val="020B0604020202030204"/>
    <w:charset w:val="00"/>
    <w:family w:val="swiss"/>
    <w:pitch w:val="variable"/>
    <w:sig w:usb0="00000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7402" w:rsidRDefault="00D91972">
    <w:pPr>
      <w:spacing w:after="0" w:line="240" w:lineRule="auto"/>
      <w:ind w:left="0" w:firstLine="0"/>
      <w:jc w:val="center"/>
    </w:pPr>
    <w:r>
      <w:fldChar w:fldCharType="begin"/>
    </w:r>
    <w:r>
      <w:instrText xml:space="preserve"> PAGE   \* MERGEFORMAT </w:instrText>
    </w:r>
    <w:r>
      <w:fldChar w:fldCharType="separate"/>
    </w:r>
    <w:r>
      <w:rPr>
        <w:rFonts w:ascii="Calibri" w:eastAsia="Calibri" w:hAnsi="Calibri" w:cs="Calibri"/>
        <w:sz w:val="20"/>
      </w:rPr>
      <w:t>1</w:t>
    </w:r>
    <w:r>
      <w:rPr>
        <w:rFonts w:ascii="Calibri" w:eastAsia="Calibri" w:hAnsi="Calibri" w:cs="Calibri"/>
        <w:sz w:val="20"/>
      </w:rPr>
      <w:fldChar w:fldCharType="end"/>
    </w:r>
    <w:r>
      <w:rPr>
        <w:rFonts w:ascii="Calibri" w:eastAsia="Calibri" w:hAnsi="Calibri" w:cs="Calibri"/>
        <w:sz w:val="20"/>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7402" w:rsidRDefault="00D91972">
    <w:pPr>
      <w:spacing w:after="0" w:line="240" w:lineRule="auto"/>
      <w:ind w:left="0" w:firstLine="0"/>
      <w:jc w:val="center"/>
    </w:pPr>
    <w:r>
      <w:fldChar w:fldCharType="begin"/>
    </w:r>
    <w:r>
      <w:instrText xml:space="preserve"> PAGE   \* MERGEFORMAT </w:instrText>
    </w:r>
    <w:r>
      <w:fldChar w:fldCharType="separate"/>
    </w:r>
    <w:r w:rsidR="0099448D" w:rsidRPr="0099448D">
      <w:rPr>
        <w:rFonts w:ascii="Calibri" w:eastAsia="Calibri" w:hAnsi="Calibri" w:cs="Calibri"/>
        <w:noProof/>
        <w:sz w:val="20"/>
      </w:rPr>
      <w:t>6</w:t>
    </w:r>
    <w:r>
      <w:rPr>
        <w:rFonts w:ascii="Calibri" w:eastAsia="Calibri" w:hAnsi="Calibri" w:cs="Calibri"/>
        <w:sz w:val="20"/>
      </w:rPr>
      <w:fldChar w:fldCharType="end"/>
    </w:r>
    <w:r>
      <w:rPr>
        <w:rFonts w:ascii="Calibri" w:eastAsia="Calibri" w:hAnsi="Calibri" w:cs="Calibri"/>
        <w:sz w:val="20"/>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7402" w:rsidRDefault="00D91972">
    <w:pPr>
      <w:spacing w:after="0" w:line="240" w:lineRule="auto"/>
      <w:ind w:left="0" w:firstLine="0"/>
      <w:jc w:val="center"/>
    </w:pPr>
    <w:r>
      <w:fldChar w:fldCharType="begin"/>
    </w:r>
    <w:r>
      <w:instrText xml:space="preserve"> PAGE   \* MERGEFORMAT </w:instrText>
    </w:r>
    <w:r>
      <w:fldChar w:fldCharType="separate"/>
    </w:r>
    <w:r>
      <w:rPr>
        <w:rFonts w:ascii="Calibri" w:eastAsia="Calibri" w:hAnsi="Calibri" w:cs="Calibri"/>
        <w:sz w:val="20"/>
      </w:rPr>
      <w:t>1</w:t>
    </w:r>
    <w:r>
      <w:rPr>
        <w:rFonts w:ascii="Calibri" w:eastAsia="Calibri" w:hAnsi="Calibri" w:cs="Calibri"/>
        <w:sz w:val="20"/>
      </w:rPr>
      <w:fldChar w:fldCharType="end"/>
    </w:r>
    <w:r>
      <w:rPr>
        <w:rFonts w:ascii="Calibri" w:eastAsia="Calibri" w:hAnsi="Calibri" w:cs="Calibri"/>
        <w:sz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36E2" w:rsidRDefault="007E36E2">
      <w:pPr>
        <w:spacing w:after="0" w:line="240" w:lineRule="auto"/>
      </w:pPr>
      <w:r>
        <w:separator/>
      </w:r>
    </w:p>
  </w:footnote>
  <w:footnote w:type="continuationSeparator" w:id="0">
    <w:p w:rsidR="007E36E2" w:rsidRDefault="007E36E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9050C5"/>
    <w:multiLevelType w:val="multilevel"/>
    <w:tmpl w:val="D9007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7E14B6A"/>
    <w:multiLevelType w:val="hybridMultilevel"/>
    <w:tmpl w:val="F0800FA2"/>
    <w:lvl w:ilvl="0" w:tplc="22A466AC">
      <w:start w:val="1"/>
      <w:numFmt w:val="lowerLetter"/>
      <w:lvlText w:val="%1)"/>
      <w:lvlJc w:val="left"/>
      <w:pPr>
        <w:ind w:left="734"/>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720239A8">
      <w:start w:val="1"/>
      <w:numFmt w:val="lowerLetter"/>
      <w:lvlText w:val="%2"/>
      <w:lvlJc w:val="left"/>
      <w:pPr>
        <w:ind w:left="1454"/>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377A93DE">
      <w:start w:val="1"/>
      <w:numFmt w:val="lowerRoman"/>
      <w:lvlText w:val="%3"/>
      <w:lvlJc w:val="left"/>
      <w:pPr>
        <w:ind w:left="2174"/>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47608714">
      <w:start w:val="1"/>
      <w:numFmt w:val="decimal"/>
      <w:lvlText w:val="%4"/>
      <w:lvlJc w:val="left"/>
      <w:pPr>
        <w:ind w:left="2894"/>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7FBE0528">
      <w:start w:val="1"/>
      <w:numFmt w:val="lowerLetter"/>
      <w:lvlText w:val="%5"/>
      <w:lvlJc w:val="left"/>
      <w:pPr>
        <w:ind w:left="3614"/>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3AA2A95A">
      <w:start w:val="1"/>
      <w:numFmt w:val="lowerRoman"/>
      <w:lvlText w:val="%6"/>
      <w:lvlJc w:val="left"/>
      <w:pPr>
        <w:ind w:left="4334"/>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6D78F1FE">
      <w:start w:val="1"/>
      <w:numFmt w:val="decimal"/>
      <w:lvlText w:val="%7"/>
      <w:lvlJc w:val="left"/>
      <w:pPr>
        <w:ind w:left="5054"/>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26EEE650">
      <w:start w:val="1"/>
      <w:numFmt w:val="lowerLetter"/>
      <w:lvlText w:val="%8"/>
      <w:lvlJc w:val="left"/>
      <w:pPr>
        <w:ind w:left="5774"/>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1E48FE76">
      <w:start w:val="1"/>
      <w:numFmt w:val="lowerRoman"/>
      <w:lvlText w:val="%9"/>
      <w:lvlJc w:val="left"/>
      <w:pPr>
        <w:ind w:left="6494"/>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2">
    <w:nsid w:val="2FA21222"/>
    <w:multiLevelType w:val="hybridMultilevel"/>
    <w:tmpl w:val="907AFE8A"/>
    <w:lvl w:ilvl="0" w:tplc="B9A44066">
      <w:start w:val="1"/>
      <w:numFmt w:val="bullet"/>
      <w:lvlText w:val="•"/>
      <w:lvlJc w:val="left"/>
      <w:pPr>
        <w:ind w:left="794"/>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F9D05AAA">
      <w:start w:val="1"/>
      <w:numFmt w:val="bullet"/>
      <w:lvlText w:val="o"/>
      <w:lvlJc w:val="left"/>
      <w:pPr>
        <w:ind w:left="1454"/>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AE3CA1C2">
      <w:start w:val="1"/>
      <w:numFmt w:val="bullet"/>
      <w:lvlText w:val="▪"/>
      <w:lvlJc w:val="left"/>
      <w:pPr>
        <w:ind w:left="2174"/>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011C0146">
      <w:start w:val="1"/>
      <w:numFmt w:val="bullet"/>
      <w:lvlText w:val="•"/>
      <w:lvlJc w:val="left"/>
      <w:pPr>
        <w:ind w:left="2894"/>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449A44D0">
      <w:start w:val="1"/>
      <w:numFmt w:val="bullet"/>
      <w:lvlText w:val="o"/>
      <w:lvlJc w:val="left"/>
      <w:pPr>
        <w:ind w:left="3614"/>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4066F396">
      <w:start w:val="1"/>
      <w:numFmt w:val="bullet"/>
      <w:lvlText w:val="▪"/>
      <w:lvlJc w:val="left"/>
      <w:pPr>
        <w:ind w:left="4334"/>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7834DC50">
      <w:start w:val="1"/>
      <w:numFmt w:val="bullet"/>
      <w:lvlText w:val="•"/>
      <w:lvlJc w:val="left"/>
      <w:pPr>
        <w:ind w:left="5054"/>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8E7CBDBC">
      <w:start w:val="1"/>
      <w:numFmt w:val="bullet"/>
      <w:lvlText w:val="o"/>
      <w:lvlJc w:val="left"/>
      <w:pPr>
        <w:ind w:left="5774"/>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7A8243FC">
      <w:start w:val="1"/>
      <w:numFmt w:val="bullet"/>
      <w:lvlText w:val="▪"/>
      <w:lvlJc w:val="left"/>
      <w:pPr>
        <w:ind w:left="6494"/>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3">
    <w:nsid w:val="3DFB7A72"/>
    <w:multiLevelType w:val="hybridMultilevel"/>
    <w:tmpl w:val="882A1662"/>
    <w:lvl w:ilvl="0" w:tplc="06B4A3A4">
      <w:start w:val="1"/>
      <w:numFmt w:val="bullet"/>
      <w:lvlText w:val="•"/>
      <w:lvlJc w:val="left"/>
      <w:pPr>
        <w:ind w:left="734"/>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5CCC609A">
      <w:start w:val="1"/>
      <w:numFmt w:val="bullet"/>
      <w:lvlText w:val="o"/>
      <w:lvlJc w:val="left"/>
      <w:pPr>
        <w:ind w:left="1454"/>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65C4793E">
      <w:start w:val="1"/>
      <w:numFmt w:val="bullet"/>
      <w:lvlText w:val="▪"/>
      <w:lvlJc w:val="left"/>
      <w:pPr>
        <w:ind w:left="2174"/>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C8C263E6">
      <w:start w:val="1"/>
      <w:numFmt w:val="bullet"/>
      <w:lvlText w:val="•"/>
      <w:lvlJc w:val="left"/>
      <w:pPr>
        <w:ind w:left="2894"/>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D0F4B2C2">
      <w:start w:val="1"/>
      <w:numFmt w:val="bullet"/>
      <w:lvlText w:val="o"/>
      <w:lvlJc w:val="left"/>
      <w:pPr>
        <w:ind w:left="3614"/>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2DFEB2D0">
      <w:start w:val="1"/>
      <w:numFmt w:val="bullet"/>
      <w:lvlText w:val="▪"/>
      <w:lvlJc w:val="left"/>
      <w:pPr>
        <w:ind w:left="4334"/>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73B41C8C">
      <w:start w:val="1"/>
      <w:numFmt w:val="bullet"/>
      <w:lvlText w:val="•"/>
      <w:lvlJc w:val="left"/>
      <w:pPr>
        <w:ind w:left="5054"/>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9A7E6284">
      <w:start w:val="1"/>
      <w:numFmt w:val="bullet"/>
      <w:lvlText w:val="o"/>
      <w:lvlJc w:val="left"/>
      <w:pPr>
        <w:ind w:left="5774"/>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C29A381A">
      <w:start w:val="1"/>
      <w:numFmt w:val="bullet"/>
      <w:lvlText w:val="▪"/>
      <w:lvlJc w:val="left"/>
      <w:pPr>
        <w:ind w:left="6494"/>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4">
    <w:nsid w:val="55810A2D"/>
    <w:multiLevelType w:val="hybridMultilevel"/>
    <w:tmpl w:val="4754B90E"/>
    <w:lvl w:ilvl="0" w:tplc="CB36802E">
      <w:start w:val="1"/>
      <w:numFmt w:val="bullet"/>
      <w:lvlText w:val="•"/>
      <w:lvlJc w:val="left"/>
      <w:pPr>
        <w:ind w:left="734"/>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03B0C1A8">
      <w:start w:val="1"/>
      <w:numFmt w:val="bullet"/>
      <w:lvlText w:val="o"/>
      <w:lvlJc w:val="left"/>
      <w:pPr>
        <w:ind w:left="1454"/>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F4307324">
      <w:start w:val="1"/>
      <w:numFmt w:val="bullet"/>
      <w:lvlText w:val="▪"/>
      <w:lvlJc w:val="left"/>
      <w:pPr>
        <w:ind w:left="2174"/>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8F309810">
      <w:start w:val="1"/>
      <w:numFmt w:val="bullet"/>
      <w:lvlText w:val="•"/>
      <w:lvlJc w:val="left"/>
      <w:pPr>
        <w:ind w:left="2894"/>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35542730">
      <w:start w:val="1"/>
      <w:numFmt w:val="bullet"/>
      <w:lvlText w:val="o"/>
      <w:lvlJc w:val="left"/>
      <w:pPr>
        <w:ind w:left="3614"/>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D3E694B2">
      <w:start w:val="1"/>
      <w:numFmt w:val="bullet"/>
      <w:lvlText w:val="▪"/>
      <w:lvlJc w:val="left"/>
      <w:pPr>
        <w:ind w:left="4334"/>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197C13D2">
      <w:start w:val="1"/>
      <w:numFmt w:val="bullet"/>
      <w:lvlText w:val="•"/>
      <w:lvlJc w:val="left"/>
      <w:pPr>
        <w:ind w:left="5054"/>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C9F41E02">
      <w:start w:val="1"/>
      <w:numFmt w:val="bullet"/>
      <w:lvlText w:val="o"/>
      <w:lvlJc w:val="left"/>
      <w:pPr>
        <w:ind w:left="5774"/>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A39282BE">
      <w:start w:val="1"/>
      <w:numFmt w:val="bullet"/>
      <w:lvlText w:val="▪"/>
      <w:lvlJc w:val="left"/>
      <w:pPr>
        <w:ind w:left="6494"/>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5">
    <w:nsid w:val="5AA11C7F"/>
    <w:multiLevelType w:val="hybridMultilevel"/>
    <w:tmpl w:val="C6ECCF64"/>
    <w:lvl w:ilvl="0" w:tplc="B816AA7A">
      <w:start w:val="1"/>
      <w:numFmt w:val="decimal"/>
      <w:lvlText w:val="[%1]"/>
      <w:lvlJc w:val="left"/>
      <w:pPr>
        <w:ind w:left="349"/>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BEEE335E">
      <w:start w:val="1"/>
      <w:numFmt w:val="lowerLetter"/>
      <w:lvlText w:val="%2"/>
      <w:lvlJc w:val="left"/>
      <w:pPr>
        <w:ind w:left="1089"/>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F724B98E">
      <w:start w:val="1"/>
      <w:numFmt w:val="lowerRoman"/>
      <w:lvlText w:val="%3"/>
      <w:lvlJc w:val="left"/>
      <w:pPr>
        <w:ind w:left="1809"/>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280CC8CC">
      <w:start w:val="1"/>
      <w:numFmt w:val="decimal"/>
      <w:lvlText w:val="%4"/>
      <w:lvlJc w:val="left"/>
      <w:pPr>
        <w:ind w:left="2529"/>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D49E485A">
      <w:start w:val="1"/>
      <w:numFmt w:val="lowerLetter"/>
      <w:lvlText w:val="%5"/>
      <w:lvlJc w:val="left"/>
      <w:pPr>
        <w:ind w:left="3249"/>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0FE89DA6">
      <w:start w:val="1"/>
      <w:numFmt w:val="lowerRoman"/>
      <w:lvlText w:val="%6"/>
      <w:lvlJc w:val="left"/>
      <w:pPr>
        <w:ind w:left="3969"/>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55F072F0">
      <w:start w:val="1"/>
      <w:numFmt w:val="decimal"/>
      <w:lvlText w:val="%7"/>
      <w:lvlJc w:val="left"/>
      <w:pPr>
        <w:ind w:left="4689"/>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EF9CDD18">
      <w:start w:val="1"/>
      <w:numFmt w:val="lowerLetter"/>
      <w:lvlText w:val="%8"/>
      <w:lvlJc w:val="left"/>
      <w:pPr>
        <w:ind w:left="5409"/>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95C068B2">
      <w:start w:val="1"/>
      <w:numFmt w:val="lowerRoman"/>
      <w:lvlText w:val="%9"/>
      <w:lvlJc w:val="left"/>
      <w:pPr>
        <w:ind w:left="6129"/>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num w:numId="1">
    <w:abstractNumId w:val="2"/>
  </w:num>
  <w:num w:numId="2">
    <w:abstractNumId w:val="4"/>
  </w:num>
  <w:num w:numId="3">
    <w:abstractNumId w:val="1"/>
  </w:num>
  <w:num w:numId="4">
    <w:abstractNumId w:val="3"/>
  </w:num>
  <w:num w:numId="5">
    <w:abstractNumId w:val="5"/>
  </w:num>
  <w:num w:numId="6">
    <w:abstractNumId w:val="0"/>
    <w:lvlOverride w:ilvl="0">
      <w:startOverride w:val="1"/>
    </w:lvlOverride>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account">
    <w15:presenceInfo w15:providerId="Windows Live" w15:userId="7c676052b9f9171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7402"/>
    <w:rsid w:val="00217402"/>
    <w:rsid w:val="002728DA"/>
    <w:rsid w:val="004A17C8"/>
    <w:rsid w:val="004D5D77"/>
    <w:rsid w:val="007E36E2"/>
    <w:rsid w:val="0099448D"/>
    <w:rsid w:val="00B17F05"/>
    <w:rsid w:val="00BA3ED8"/>
    <w:rsid w:val="00D91972"/>
    <w:rsid w:val="00F60C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E59F765-7B0F-469E-98C1-728276ADC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3" w:line="247" w:lineRule="auto"/>
      <w:ind w:left="19" w:hanging="10"/>
      <w:jc w:val="both"/>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4D5D7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5D77"/>
    <w:rPr>
      <w:rFonts w:ascii="Segoe UI" w:eastAsia="Times New Roman" w:hAnsi="Segoe UI" w:cs="Segoe UI"/>
      <w:color w:val="000000"/>
      <w:sz w:val="18"/>
      <w:szCs w:val="18"/>
    </w:rPr>
  </w:style>
  <w:style w:type="paragraph" w:styleId="ListParagraph">
    <w:name w:val="List Paragraph"/>
    <w:basedOn w:val="Normal"/>
    <w:uiPriority w:val="34"/>
    <w:qFormat/>
    <w:rsid w:val="004D5D77"/>
    <w:pPr>
      <w:ind w:left="720"/>
      <w:contextualSpacing/>
    </w:pPr>
  </w:style>
  <w:style w:type="character" w:styleId="Hyperlink">
    <w:name w:val="Hyperlink"/>
    <w:basedOn w:val="DefaultParagraphFont"/>
    <w:uiPriority w:val="99"/>
    <w:semiHidden/>
    <w:unhideWhenUsed/>
    <w:rsid w:val="004D5D7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jpeg"/><Relationship Id="rId25" Type="http://schemas.microsoft.com/office/2011/relationships/people" Target="people.xml"/><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footer" Target="footer3.xml"/><Relationship Id="rId10" Type="http://schemas.openxmlformats.org/officeDocument/2006/relationships/image" Target="media/image4.jp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e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7</Pages>
  <Words>1840</Words>
  <Characters>10488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Report on Billion Price Project</vt:lpstr>
    </vt:vector>
  </TitlesOfParts>
  <Company/>
  <LinksUpToDate>false</LinksUpToDate>
  <CharactersWithSpaces>12304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on Billion Price Project</dc:title>
  <dc:subject/>
  <dc:creator>Name of author</dc:creator>
  <cp:keywords/>
  <cp:lastModifiedBy>Microsoft account</cp:lastModifiedBy>
  <cp:revision>4</cp:revision>
  <dcterms:created xsi:type="dcterms:W3CDTF">2023-02-13T11:31:00Z</dcterms:created>
  <dcterms:modified xsi:type="dcterms:W3CDTF">2023-02-13T12:35:00Z</dcterms:modified>
</cp:coreProperties>
</file>